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p14">
  <w:body>
    <w:p w:rsidR="008470DA" w:rsidRDefault="00221E31" w14:paraId="56621557" w14:textId="32444C66">
      <w:pPr>
        <w:pStyle w:val="BodyText"/>
        <w:tabs>
          <w:tab w:val="clear" w:pos="5040"/>
          <w:tab w:val="clear" w:pos="10620"/>
        </w:tabs>
        <w:rPr>
          <w:rFonts w:ascii="Arial" w:hAnsi="Arial" w:cs="Arial"/>
          <w:b/>
          <w:sz w:val="20"/>
        </w:rPr>
      </w:pPr>
      <w:bookmarkStart w:name="OLE_LINK1" w:id="0"/>
      <w:r>
        <w:rPr>
          <w:rFonts w:ascii="Arial" w:hAnsi="Arial" w:cs="Arial"/>
          <w:b/>
          <w:sz w:val="20"/>
        </w:rPr>
        <w:t>Learning Objectives</w:t>
      </w:r>
    </w:p>
    <w:p w:rsidR="008470DA" w:rsidRDefault="008470DA" w14:paraId="0BD99C0D" w14:textId="77777777">
      <w:pPr>
        <w:pStyle w:val="BodyText"/>
        <w:tabs>
          <w:tab w:val="clear" w:pos="5040"/>
          <w:tab w:val="clear" w:pos="10620"/>
        </w:tabs>
        <w:rPr>
          <w:rFonts w:ascii="Arial" w:hAnsi="Arial" w:cs="Arial"/>
          <w:b/>
          <w:sz w:val="20"/>
        </w:rPr>
      </w:pPr>
    </w:p>
    <w:p w:rsidR="008470DA" w:rsidP="7B5BAF5B" w:rsidRDefault="10E2294C" w14:paraId="36445259" w14:textId="6FFAFAFF">
      <w:pPr>
        <w:pStyle w:val="BodyText"/>
        <w:tabs>
          <w:tab w:val="clear" w:pos="5040"/>
          <w:tab w:val="clear" w:pos="10620"/>
        </w:tabs>
        <w:rPr>
          <w:rFonts w:ascii="Arial" w:hAnsi="Arial" w:cs="Arial"/>
          <w:sz w:val="20"/>
        </w:rPr>
      </w:pPr>
      <w:r w:rsidRPr="15FEB4AB">
        <w:rPr>
          <w:rFonts w:ascii="Arial" w:hAnsi="Arial" w:cs="Arial"/>
          <w:sz w:val="20"/>
        </w:rPr>
        <w:t>Students will de</w:t>
      </w:r>
      <w:r w:rsidRPr="15FEB4AB" w:rsidR="62CE5CAA">
        <w:rPr>
          <w:rFonts w:ascii="Arial" w:hAnsi="Arial" w:cs="Arial"/>
          <w:sz w:val="20"/>
        </w:rPr>
        <w:t xml:space="preserve">monstrate </w:t>
      </w:r>
      <w:r w:rsidRPr="15FEB4AB" w:rsidR="59B800A6">
        <w:rPr>
          <w:rFonts w:ascii="Arial" w:hAnsi="Arial" w:cs="Arial"/>
          <w:sz w:val="20"/>
        </w:rPr>
        <w:t>use of a digital oscilloscope, a multimeter, a function generator</w:t>
      </w:r>
      <w:r w:rsidRPr="15FEB4AB" w:rsidR="798195B7">
        <w:rPr>
          <w:rFonts w:ascii="Arial" w:hAnsi="Arial" w:cs="Arial"/>
          <w:sz w:val="20"/>
        </w:rPr>
        <w:t xml:space="preserve"> to generate and </w:t>
      </w:r>
      <w:r w:rsidRPr="15FEB4AB" w:rsidR="59B800A6">
        <w:rPr>
          <w:rFonts w:ascii="Arial" w:hAnsi="Arial" w:cs="Arial"/>
          <w:sz w:val="20"/>
        </w:rPr>
        <w:t xml:space="preserve">collect data for </w:t>
      </w:r>
      <w:r w:rsidRPr="15FEB4AB" w:rsidR="43572A01">
        <w:rPr>
          <w:rFonts w:ascii="Arial" w:hAnsi="Arial" w:cs="Arial"/>
          <w:sz w:val="20"/>
        </w:rPr>
        <w:t xml:space="preserve">AC </w:t>
      </w:r>
      <w:r w:rsidRPr="15FEB4AB" w:rsidR="59B800A6">
        <w:rPr>
          <w:rFonts w:ascii="Arial" w:hAnsi="Arial" w:cs="Arial"/>
          <w:sz w:val="20"/>
        </w:rPr>
        <w:t>time</w:t>
      </w:r>
      <w:r w:rsidRPr="15FEB4AB" w:rsidR="7ECFEE17">
        <w:rPr>
          <w:rFonts w:ascii="Arial" w:hAnsi="Arial" w:cs="Arial"/>
          <w:sz w:val="20"/>
        </w:rPr>
        <w:t xml:space="preserve"> </w:t>
      </w:r>
      <w:r w:rsidRPr="15FEB4AB" w:rsidR="59B800A6">
        <w:rPr>
          <w:rFonts w:ascii="Arial" w:hAnsi="Arial" w:cs="Arial"/>
          <w:sz w:val="20"/>
        </w:rPr>
        <w:t>signals</w:t>
      </w:r>
      <w:r w:rsidRPr="15FEB4AB" w:rsidR="12D85AE1">
        <w:rPr>
          <w:rFonts w:ascii="Arial" w:hAnsi="Arial" w:cs="Arial"/>
          <w:sz w:val="20"/>
        </w:rPr>
        <w:t>.</w:t>
      </w:r>
      <w:r w:rsidRPr="15FEB4AB" w:rsidR="7BABD822">
        <w:rPr>
          <w:rFonts w:ascii="Arial" w:hAnsi="Arial" w:cs="Arial"/>
          <w:sz w:val="20"/>
        </w:rPr>
        <w:t xml:space="preserve">  </w:t>
      </w:r>
      <w:r w:rsidRPr="15FEB4AB" w:rsidR="6B8471B0">
        <w:rPr>
          <w:rFonts w:ascii="Arial" w:hAnsi="Arial" w:cs="Arial"/>
          <w:sz w:val="20"/>
        </w:rPr>
        <w:t>Completing this lab will help ensure the student can:</w:t>
      </w:r>
    </w:p>
    <w:bookmarkEnd w:id="0"/>
    <w:p w:rsidR="008470DA" w:rsidRDefault="008470DA" w14:paraId="7617FFF0" w14:textId="77777777">
      <w:pPr>
        <w:pStyle w:val="BodyText"/>
        <w:tabs>
          <w:tab w:val="clear" w:pos="5040"/>
          <w:tab w:val="clear" w:pos="10620"/>
        </w:tabs>
        <w:ind w:left="360"/>
        <w:rPr>
          <w:rFonts w:ascii="Arial" w:hAnsi="Arial" w:cs="Arial"/>
          <w:sz w:val="16"/>
          <w:szCs w:val="16"/>
        </w:rPr>
      </w:pPr>
    </w:p>
    <w:p w:rsidRPr="00C75358" w:rsidR="008470DA" w:rsidP="18FA6364" w:rsidRDefault="00A0650A" w14:paraId="11C291B4" w14:textId="68970DCE">
      <w:pPr>
        <w:pStyle w:val="BodyText"/>
        <w:numPr>
          <w:ilvl w:val="0"/>
          <w:numId w:val="3"/>
        </w:numPr>
        <w:tabs>
          <w:tab w:val="clear" w:pos="5040"/>
          <w:tab w:val="clear" w:pos="10620"/>
        </w:tabs>
        <w:rPr>
          <w:rFonts w:ascii="Arial" w:hAnsi="Arial" w:cs="Arial"/>
          <w:i w:val="1"/>
          <w:iCs w:val="1"/>
          <w:sz w:val="20"/>
          <w:szCs w:val="20"/>
        </w:rPr>
      </w:pPr>
      <w:r w:rsidRPr="18FA6364" w:rsidR="00A0650A">
        <w:rPr>
          <w:rFonts w:ascii="Arial" w:hAnsi="Arial" w:cs="Arial"/>
          <w:sz w:val="20"/>
          <w:szCs w:val="20"/>
        </w:rPr>
        <w:t>operate</w:t>
      </w:r>
      <w:r w:rsidRPr="18FA6364" w:rsidR="005340CF">
        <w:rPr>
          <w:rFonts w:ascii="Arial" w:hAnsi="Arial" w:cs="Arial"/>
          <w:sz w:val="20"/>
          <w:szCs w:val="20"/>
        </w:rPr>
        <w:t xml:space="preserve"> </w:t>
      </w:r>
      <w:r w:rsidRPr="18FA6364" w:rsidR="00A0650A">
        <w:rPr>
          <w:rFonts w:ascii="Arial" w:hAnsi="Arial" w:cs="Arial"/>
          <w:sz w:val="20"/>
          <w:szCs w:val="20"/>
        </w:rPr>
        <w:t>basic</w:t>
      </w:r>
      <w:r w:rsidRPr="18FA6364" w:rsidR="005340CF">
        <w:rPr>
          <w:rFonts w:ascii="Arial" w:hAnsi="Arial" w:cs="Arial"/>
          <w:sz w:val="20"/>
          <w:szCs w:val="20"/>
        </w:rPr>
        <w:t xml:space="preserve"> </w:t>
      </w:r>
      <w:r w:rsidRPr="18FA6364" w:rsidR="008470DA">
        <w:rPr>
          <w:rFonts w:ascii="Arial" w:hAnsi="Arial" w:cs="Arial"/>
          <w:sz w:val="20"/>
          <w:szCs w:val="20"/>
        </w:rPr>
        <w:t>functions of a laboratory oscilloscope</w:t>
      </w:r>
      <w:r w:rsidRPr="18FA6364" w:rsidR="00236CF0">
        <w:rPr>
          <w:rFonts w:ascii="Arial" w:hAnsi="Arial" w:cs="Arial"/>
          <w:sz w:val="20"/>
          <w:szCs w:val="20"/>
        </w:rPr>
        <w:t xml:space="preserve"> to </w:t>
      </w:r>
      <w:r w:rsidRPr="18FA6364" w:rsidR="008470DA">
        <w:rPr>
          <w:rFonts w:ascii="Arial" w:hAnsi="Arial" w:cs="Arial"/>
          <w:sz w:val="20"/>
          <w:szCs w:val="20"/>
        </w:rPr>
        <w:t>perform voltage an</w:t>
      </w:r>
      <w:r w:rsidRPr="18FA6364" w:rsidR="00236CF0">
        <w:rPr>
          <w:rFonts w:ascii="Arial" w:hAnsi="Arial" w:cs="Arial"/>
          <w:sz w:val="20"/>
          <w:szCs w:val="20"/>
        </w:rPr>
        <w:t>d frequency measurements on a time varying waveform from a function generator</w:t>
      </w:r>
      <w:r w:rsidRPr="18FA6364" w:rsidR="00C75358">
        <w:rPr>
          <w:rFonts w:ascii="Arial" w:hAnsi="Arial" w:cs="Arial"/>
          <w:sz w:val="20"/>
          <w:szCs w:val="20"/>
        </w:rPr>
        <w:t>,</w:t>
      </w:r>
    </w:p>
    <w:p w:rsidR="00C75358" w:rsidP="18FA6364" w:rsidRDefault="0E0367DE" w14:paraId="422A6B66" w14:textId="3F7D703F">
      <w:pPr>
        <w:pStyle w:val="BodyText"/>
        <w:numPr>
          <w:ilvl w:val="0"/>
          <w:numId w:val="3"/>
        </w:numPr>
        <w:tabs>
          <w:tab w:val="clear" w:pos="5040"/>
          <w:tab w:val="clear" w:pos="10620"/>
        </w:tabs>
        <w:ind/>
        <w:rPr>
          <w:rFonts w:ascii="Arial" w:hAnsi="Arial" w:cs="Arial"/>
          <w:i w:val="1"/>
          <w:iCs w:val="1"/>
        </w:rPr>
      </w:pPr>
      <w:r w:rsidRPr="18FA6364" w:rsidR="00301907">
        <w:rPr>
          <w:rFonts w:ascii="Arial" w:hAnsi="Arial" w:cs="Arial"/>
          <w:sz w:val="20"/>
          <w:szCs w:val="20"/>
        </w:rPr>
        <w:t>apply</w:t>
      </w:r>
      <w:r w:rsidRPr="18FA6364" w:rsidR="008470DA">
        <w:rPr>
          <w:rFonts w:ascii="Arial" w:hAnsi="Arial" w:cs="Arial"/>
          <w:sz w:val="20"/>
          <w:szCs w:val="20"/>
        </w:rPr>
        <w:t xml:space="preserve"> the concepts and definitions of RMS Voltage, Peak-to-Peak Voltage, and Voltage Amplitude and </w:t>
      </w:r>
      <w:r w:rsidRPr="18FA6364" w:rsidR="00301907">
        <w:rPr>
          <w:rFonts w:ascii="Arial" w:hAnsi="Arial" w:cs="Arial"/>
          <w:sz w:val="20"/>
          <w:szCs w:val="20"/>
        </w:rPr>
        <w:t xml:space="preserve">demonstrate </w:t>
      </w:r>
      <w:r w:rsidRPr="18FA6364" w:rsidR="008470DA">
        <w:rPr>
          <w:rFonts w:ascii="Arial" w:hAnsi="Arial" w:cs="Arial"/>
          <w:sz w:val="20"/>
          <w:szCs w:val="20"/>
        </w:rPr>
        <w:t>how they are related for a sinusoidal waveform,</w:t>
      </w:r>
    </w:p>
    <w:p w:rsidR="00C75358" w:rsidP="18FA6364" w:rsidRDefault="0E0367DE" w14:paraId="20B5AD97" w14:textId="62F3063E">
      <w:pPr>
        <w:pStyle w:val="BodyText"/>
        <w:numPr>
          <w:ilvl w:val="0"/>
          <w:numId w:val="3"/>
        </w:numPr>
        <w:tabs>
          <w:tab w:val="clear" w:pos="5040"/>
          <w:tab w:val="clear" w:pos="10620"/>
        </w:tabs>
        <w:ind/>
        <w:rPr>
          <w:rFonts w:ascii="Arial" w:hAnsi="Arial" w:cs="Arial"/>
          <w:i w:val="1"/>
          <w:iCs w:val="1"/>
        </w:rPr>
      </w:pPr>
      <w:r w:rsidRPr="18FA6364" w:rsidR="0E0367DE">
        <w:rPr>
          <w:rFonts w:ascii="Arial" w:hAnsi="Arial" w:cs="Arial"/>
          <w:sz w:val="20"/>
          <w:szCs w:val="20"/>
        </w:rPr>
        <w:t>o</w:t>
      </w:r>
      <w:r w:rsidRPr="18FA6364" w:rsidR="4CFBD30D">
        <w:rPr>
          <w:rFonts w:ascii="Arial" w:hAnsi="Arial" w:cs="Arial"/>
          <w:sz w:val="20"/>
          <w:szCs w:val="20"/>
        </w:rPr>
        <w:t xml:space="preserve">perate a multimeter to </w:t>
      </w:r>
      <w:r w:rsidRPr="18FA6364" w:rsidR="44702EC4">
        <w:rPr>
          <w:rFonts w:ascii="Arial" w:hAnsi="Arial" w:cs="Arial"/>
          <w:sz w:val="20"/>
          <w:szCs w:val="20"/>
        </w:rPr>
        <w:t>measure RMS voltage</w:t>
      </w:r>
      <w:r w:rsidRPr="18FA6364" w:rsidR="73AC6916">
        <w:rPr>
          <w:rFonts w:ascii="Arial" w:hAnsi="Arial" w:cs="Arial"/>
          <w:sz w:val="20"/>
          <w:szCs w:val="20"/>
        </w:rPr>
        <w:t xml:space="preserve"> and frequency output from a function generator</w:t>
      </w:r>
      <w:r w:rsidRPr="18FA6364" w:rsidR="45EFC2D9">
        <w:rPr>
          <w:rFonts w:ascii="Arial" w:hAnsi="Arial" w:cs="Arial"/>
          <w:sz w:val="20"/>
          <w:szCs w:val="20"/>
        </w:rPr>
        <w:t>, and</w:t>
      </w:r>
    </w:p>
    <w:p w:rsidR="7B5BAF5B" w:rsidP="18FA6364" w:rsidRDefault="155F9510" w14:paraId="6E33BE58" w14:textId="5D1B820C">
      <w:pPr>
        <w:pStyle w:val="BodyText"/>
        <w:numPr>
          <w:ilvl w:val="0"/>
          <w:numId w:val="3"/>
        </w:numPr>
        <w:tabs>
          <w:tab w:val="clear" w:pos="5040"/>
          <w:tab w:val="clear" w:pos="10620"/>
        </w:tabs>
        <w:ind/>
        <w:rPr>
          <w:rFonts w:ascii="Arial" w:hAnsi="Arial" w:cs="Arial"/>
          <w:sz w:val="20"/>
          <w:szCs w:val="20"/>
        </w:rPr>
      </w:pPr>
      <w:r w:rsidRPr="18FA6364" w:rsidR="155F9510">
        <w:rPr>
          <w:rFonts w:ascii="Arial" w:hAnsi="Arial" w:cs="Arial"/>
          <w:sz w:val="20"/>
          <w:szCs w:val="20"/>
        </w:rPr>
        <w:t xml:space="preserve"> </w:t>
      </w:r>
      <w:r w:rsidRPr="18FA6364" w:rsidR="45EFC2D9">
        <w:rPr>
          <w:rFonts w:ascii="Arial" w:hAnsi="Arial" w:cs="Arial"/>
          <w:sz w:val="20"/>
          <w:szCs w:val="20"/>
        </w:rPr>
        <w:t xml:space="preserve">determine appropriate statements of uncertainty for </w:t>
      </w:r>
      <w:r w:rsidRPr="18FA6364" w:rsidR="37CBCB3D">
        <w:rPr>
          <w:rFonts w:ascii="Arial" w:hAnsi="Arial" w:cs="Arial"/>
          <w:sz w:val="20"/>
          <w:szCs w:val="20"/>
        </w:rPr>
        <w:t>oscilloscope</w:t>
      </w:r>
      <w:r w:rsidRPr="18FA6364" w:rsidR="45EFC2D9">
        <w:rPr>
          <w:rFonts w:ascii="Arial" w:hAnsi="Arial" w:cs="Arial"/>
          <w:sz w:val="20"/>
          <w:szCs w:val="20"/>
        </w:rPr>
        <w:t xml:space="preserve"> and multimeter measurements</w:t>
      </w:r>
      <w:r w:rsidRPr="18FA6364" w:rsidR="54042206">
        <w:rPr>
          <w:rFonts w:ascii="Arial" w:hAnsi="Arial" w:cs="Arial"/>
          <w:sz w:val="20"/>
          <w:szCs w:val="20"/>
        </w:rPr>
        <w:t>.</w:t>
      </w:r>
    </w:p>
    <w:p w:rsidRPr="00C75358" w:rsidR="005E3462" w:rsidP="7B5BAF5B" w:rsidRDefault="005E3462" w14:paraId="663A4F93" w14:textId="4E963750">
      <w:pPr>
        <w:pStyle w:val="BodyText"/>
        <w:tabs>
          <w:tab w:val="clear" w:pos="5040"/>
          <w:tab w:val="clear" w:pos="10620"/>
        </w:tabs>
        <w:rPr>
          <w:rFonts w:ascii="Arial" w:hAnsi="Arial" w:cs="Arial"/>
          <w:i/>
          <w:iCs/>
        </w:rPr>
      </w:pPr>
    </w:p>
    <w:p w:rsidR="00C75358" w:rsidP="00C75358" w:rsidRDefault="00C75358" w14:paraId="660BB655" w14:textId="77777777">
      <w:pPr>
        <w:pStyle w:val="BodyText"/>
        <w:tabs>
          <w:tab w:val="clear" w:pos="5040"/>
          <w:tab w:val="clear" w:pos="10620"/>
        </w:tabs>
        <w:rPr>
          <w:rFonts w:ascii="Arial" w:hAnsi="Arial" w:cs="Arial"/>
          <w:i/>
          <w:szCs w:val="24"/>
        </w:rPr>
      </w:pPr>
    </w:p>
    <w:p w:rsidR="00940083" w:rsidRDefault="004979A1" w14:paraId="43763147" w14:textId="77777777">
      <w:pPr>
        <w:pStyle w:val="BodyText"/>
        <w:tabs>
          <w:tab w:val="clear" w:pos="5040"/>
          <w:tab w:val="clear" w:pos="10620"/>
        </w:tabs>
        <w:rPr>
          <w:rFonts w:ascii="Arial" w:hAnsi="Arial" w:cs="Arial"/>
        </w:rPr>
      </w:pPr>
      <w:r w:rsidRPr="00940083">
        <w:rPr>
          <w:rFonts w:ascii="Arial" w:hAnsi="Arial" w:cs="Arial"/>
          <w:b/>
          <w:sz w:val="20"/>
        </w:rPr>
        <w:t>Background</w:t>
      </w:r>
    </w:p>
    <w:p w:rsidRPr="00F456C5" w:rsidR="008470DA" w:rsidP="7B5BAF5B" w:rsidRDefault="15F35DB0" w14:paraId="50C5EBCE" w14:textId="777B9E98">
      <w:pPr>
        <w:pStyle w:val="BodyText"/>
        <w:tabs>
          <w:tab w:val="clear" w:pos="5040"/>
          <w:tab w:val="clear" w:pos="10620"/>
        </w:tabs>
        <w:rPr>
          <w:rFonts w:ascii="Arial" w:hAnsi="Arial" w:cs="Arial"/>
          <w:sz w:val="20"/>
        </w:rPr>
      </w:pPr>
      <w:r w:rsidRPr="15FEB4AB">
        <w:rPr>
          <w:rFonts w:ascii="Arial" w:hAnsi="Arial" w:cs="Arial"/>
          <w:sz w:val="20"/>
        </w:rPr>
        <w:t xml:space="preserve">Consult the user manuals for the </w:t>
      </w:r>
      <w:r w:rsidR="00CA2DDE">
        <w:rPr>
          <w:rFonts w:ascii="Arial" w:hAnsi="Arial" w:cs="Arial"/>
          <w:sz w:val="20"/>
        </w:rPr>
        <w:t>function generator and the oscilloscope</w:t>
      </w:r>
      <w:r w:rsidRPr="15FEB4AB" w:rsidR="5FBCDF33">
        <w:rPr>
          <w:rFonts w:ascii="Arial" w:hAnsi="Arial" w:cs="Arial"/>
          <w:sz w:val="20"/>
        </w:rPr>
        <w:t xml:space="preserve">. </w:t>
      </w:r>
      <w:r w:rsidRPr="15FEB4AB" w:rsidR="4DAB6A48">
        <w:rPr>
          <w:rFonts w:ascii="Arial" w:hAnsi="Arial" w:cs="Arial"/>
          <w:sz w:val="20"/>
        </w:rPr>
        <w:t xml:space="preserve">You may also find it helpful to view </w:t>
      </w:r>
      <w:r w:rsidRPr="15FEB4AB" w:rsidR="2C2D272B">
        <w:rPr>
          <w:rFonts w:ascii="Arial" w:hAnsi="Arial" w:cs="Arial"/>
          <w:sz w:val="20"/>
        </w:rPr>
        <w:t xml:space="preserve">video tutorials on-line for use of </w:t>
      </w:r>
      <w:r w:rsidRPr="15FEB4AB" w:rsidR="5FBCDF33">
        <w:rPr>
          <w:rFonts w:ascii="Arial" w:hAnsi="Arial" w:cs="Arial"/>
          <w:sz w:val="20"/>
        </w:rPr>
        <w:t>Tek</w:t>
      </w:r>
      <w:r w:rsidRPr="15FEB4AB" w:rsidR="7ED51F10">
        <w:rPr>
          <w:rFonts w:ascii="Arial" w:hAnsi="Arial" w:cs="Arial"/>
          <w:sz w:val="20"/>
        </w:rPr>
        <w:t>tronix T</w:t>
      </w:r>
      <w:r w:rsidR="00CA2DDE">
        <w:rPr>
          <w:rFonts w:ascii="Arial" w:hAnsi="Arial" w:cs="Arial"/>
          <w:sz w:val="20"/>
        </w:rPr>
        <w:t>B</w:t>
      </w:r>
      <w:r w:rsidRPr="15FEB4AB" w:rsidR="7ED51F10">
        <w:rPr>
          <w:rFonts w:ascii="Arial" w:hAnsi="Arial" w:cs="Arial"/>
          <w:sz w:val="20"/>
        </w:rPr>
        <w:t>S100</w:t>
      </w:r>
      <w:r w:rsidRPr="15FEB4AB" w:rsidR="123F6436">
        <w:rPr>
          <w:rFonts w:ascii="Arial" w:hAnsi="Arial" w:cs="Arial"/>
          <w:sz w:val="20"/>
        </w:rPr>
        <w:t>0</w:t>
      </w:r>
      <w:r w:rsidRPr="15FEB4AB" w:rsidR="4D8E0FAD">
        <w:rPr>
          <w:rFonts w:ascii="Arial" w:hAnsi="Arial" w:cs="Arial"/>
          <w:sz w:val="20"/>
        </w:rPr>
        <w:t>C</w:t>
      </w:r>
      <w:r w:rsidRPr="15FEB4AB" w:rsidR="7ED51F10">
        <w:rPr>
          <w:rFonts w:ascii="Arial" w:hAnsi="Arial" w:cs="Arial"/>
          <w:sz w:val="20"/>
        </w:rPr>
        <w:t xml:space="preserve"> </w:t>
      </w:r>
      <w:r w:rsidRPr="15FEB4AB" w:rsidR="2C2D272B">
        <w:rPr>
          <w:rFonts w:ascii="Arial" w:hAnsi="Arial" w:cs="Arial"/>
          <w:sz w:val="20"/>
        </w:rPr>
        <w:t xml:space="preserve">oscilloscopes. </w:t>
      </w:r>
      <w:r w:rsidRPr="15FEB4AB" w:rsidR="5BF3EF13">
        <w:rPr>
          <w:rFonts w:ascii="Arial" w:hAnsi="Arial" w:cs="Arial"/>
          <w:sz w:val="20"/>
        </w:rPr>
        <w:t xml:space="preserve"> </w:t>
      </w:r>
      <w:r w:rsidRPr="15FEB4AB" w:rsidR="5C0C3EE0">
        <w:rPr>
          <w:rFonts w:ascii="Arial" w:hAnsi="Arial" w:cs="Arial"/>
          <w:sz w:val="20"/>
        </w:rPr>
        <w:t xml:space="preserve">Recall the relationships </w:t>
      </w:r>
      <w:r w:rsidRPr="15FEB4AB" w:rsidR="5BF3EF13">
        <w:rPr>
          <w:rFonts w:ascii="Arial" w:hAnsi="Arial" w:cs="Arial"/>
          <w:sz w:val="20"/>
        </w:rPr>
        <w:t>between</w:t>
      </w:r>
      <w:r w:rsidR="00CA2DDE">
        <w:rPr>
          <w:rFonts w:ascii="Arial" w:hAnsi="Arial" w:cs="Arial"/>
          <w:sz w:val="20"/>
        </w:rPr>
        <w:t xml:space="preserve"> voltage amplitude units </w:t>
      </w:r>
      <w:proofErr w:type="gramStart"/>
      <w:r w:rsidR="00CA2DDE">
        <w:rPr>
          <w:rFonts w:ascii="Arial" w:hAnsi="Arial" w:cs="Arial"/>
          <w:sz w:val="20"/>
        </w:rPr>
        <w:t xml:space="preserve">of </w:t>
      </w:r>
      <w:r w:rsidRPr="15FEB4AB" w:rsidR="5BF3EF13">
        <w:rPr>
          <w:rFonts w:ascii="Arial" w:hAnsi="Arial" w:cs="Arial"/>
          <w:sz w:val="20"/>
        </w:rPr>
        <w:t xml:space="preserve"> </w:t>
      </w:r>
      <w:proofErr w:type="spellStart"/>
      <w:r w:rsidRPr="15FEB4AB" w:rsidR="5BF3EF13">
        <w:rPr>
          <w:rFonts w:ascii="Arial" w:hAnsi="Arial" w:cs="Arial"/>
          <w:sz w:val="20"/>
        </w:rPr>
        <w:t>V</w:t>
      </w:r>
      <w:r w:rsidRPr="15FEB4AB" w:rsidR="5BF3EF13">
        <w:rPr>
          <w:rFonts w:ascii="Arial" w:hAnsi="Arial" w:cs="Arial"/>
          <w:sz w:val="20"/>
          <w:vertAlign w:val="subscript"/>
        </w:rPr>
        <w:t>pk</w:t>
      </w:r>
      <w:proofErr w:type="spellEnd"/>
      <w:proofErr w:type="gramEnd"/>
      <w:r w:rsidRPr="15FEB4AB" w:rsidR="5BF3EF13">
        <w:rPr>
          <w:rFonts w:ascii="Arial" w:hAnsi="Arial" w:cs="Arial"/>
          <w:sz w:val="20"/>
          <w:vertAlign w:val="subscript"/>
        </w:rPr>
        <w:t>-pk</w:t>
      </w:r>
      <w:r w:rsidRPr="15FEB4AB" w:rsidR="5BF3EF13">
        <w:rPr>
          <w:rFonts w:ascii="Arial" w:hAnsi="Arial" w:cs="Arial"/>
          <w:sz w:val="20"/>
        </w:rPr>
        <w:t xml:space="preserve"> and </w:t>
      </w:r>
      <w:proofErr w:type="spellStart"/>
      <w:r w:rsidRPr="15FEB4AB" w:rsidR="5BF3EF13">
        <w:rPr>
          <w:rFonts w:ascii="Arial" w:hAnsi="Arial" w:cs="Arial"/>
          <w:sz w:val="20"/>
        </w:rPr>
        <w:t>V</w:t>
      </w:r>
      <w:r w:rsidRPr="15FEB4AB" w:rsidR="5BF3EF13">
        <w:rPr>
          <w:rFonts w:ascii="Arial" w:hAnsi="Arial" w:cs="Arial"/>
          <w:sz w:val="20"/>
          <w:vertAlign w:val="subscript"/>
        </w:rPr>
        <w:t>rms</w:t>
      </w:r>
      <w:proofErr w:type="spellEnd"/>
      <w:r w:rsidRPr="15FEB4AB" w:rsidR="5BF3EF13">
        <w:rPr>
          <w:rFonts w:ascii="Arial" w:hAnsi="Arial" w:cs="Arial"/>
          <w:sz w:val="20"/>
        </w:rPr>
        <w:t xml:space="preserve"> and </w:t>
      </w:r>
      <w:proofErr w:type="spellStart"/>
      <w:r w:rsidRPr="15FEB4AB" w:rsidR="5BF3EF13">
        <w:rPr>
          <w:rFonts w:ascii="Arial" w:hAnsi="Arial" w:cs="Arial"/>
          <w:sz w:val="20"/>
        </w:rPr>
        <w:t>V</w:t>
      </w:r>
      <w:r w:rsidRPr="15FEB4AB" w:rsidR="5BF3EF13">
        <w:rPr>
          <w:rFonts w:ascii="Arial" w:hAnsi="Arial" w:cs="Arial"/>
          <w:sz w:val="20"/>
          <w:vertAlign w:val="subscript"/>
        </w:rPr>
        <w:t>pk</w:t>
      </w:r>
      <w:proofErr w:type="spellEnd"/>
      <w:r w:rsidRPr="15FEB4AB" w:rsidR="5BF3EF13">
        <w:rPr>
          <w:rFonts w:ascii="Arial" w:hAnsi="Arial" w:cs="Arial"/>
          <w:sz w:val="20"/>
        </w:rPr>
        <w:t xml:space="preserve"> for sinusoidally varying waveforms.</w:t>
      </w:r>
    </w:p>
    <w:p w:rsidR="00013A97" w:rsidP="15FEB4AB" w:rsidRDefault="00013A97" w14:paraId="03BCA6EF" w14:textId="5C0718CC">
      <w:pPr>
        <w:pStyle w:val="BodyText"/>
        <w:tabs>
          <w:tab w:val="clear" w:pos="5040"/>
          <w:tab w:val="clear" w:pos="10620"/>
        </w:tabs>
        <w:rPr>
          <w:rFonts w:ascii="Arial" w:hAnsi="Arial" w:cs="Arial"/>
          <w:sz w:val="20"/>
        </w:rPr>
      </w:pPr>
    </w:p>
    <w:p w:rsidRPr="00CA2DDE" w:rsidR="00013A97" w:rsidP="15FEB4AB" w:rsidRDefault="4A343539" w14:paraId="35977A4D" w14:textId="564E1DF7">
      <w:pPr>
        <w:pStyle w:val="BodyText"/>
        <w:tabs>
          <w:tab w:val="clear" w:pos="5040"/>
          <w:tab w:val="clear" w:pos="10620"/>
        </w:tabs>
        <w:rPr>
          <w:rFonts w:ascii="Arial" w:hAnsi="Arial" w:cs="Arial"/>
          <w:b/>
          <w:sz w:val="20"/>
        </w:rPr>
      </w:pPr>
      <w:r w:rsidRPr="00CA2DDE">
        <w:rPr>
          <w:rFonts w:ascii="Arial" w:hAnsi="Arial" w:cs="Arial"/>
          <w:b/>
          <w:sz w:val="20"/>
        </w:rPr>
        <w:t>Setup Notes:</w:t>
      </w:r>
    </w:p>
    <w:p w:rsidR="00013A97" w:rsidP="15FEB4AB" w:rsidRDefault="00013A97" w14:paraId="273C59C4" w14:textId="0A55E57A">
      <w:pPr>
        <w:pStyle w:val="BodyText"/>
        <w:tabs>
          <w:tab w:val="clear" w:pos="5040"/>
          <w:tab w:val="clear" w:pos="10620"/>
        </w:tabs>
        <w:rPr>
          <w:rFonts w:ascii="Arial" w:hAnsi="Arial" w:cs="Arial"/>
          <w:sz w:val="20"/>
        </w:rPr>
      </w:pPr>
    </w:p>
    <w:p w:rsidR="00013A97" w:rsidP="56A4F9A9" w:rsidRDefault="4A343539" w14:paraId="735054E3" w14:textId="25993026">
      <w:pPr>
        <w:pStyle w:val="BodyText"/>
        <w:tabs>
          <w:tab w:val="clear" w:pos="5040"/>
          <w:tab w:val="clear" w:pos="10620"/>
        </w:tabs>
        <w:rPr>
          <w:rFonts w:ascii="Arial" w:hAnsi="Arial" w:cs="Arial"/>
          <w:sz w:val="20"/>
          <w:szCs w:val="20"/>
        </w:rPr>
      </w:pPr>
      <w:r w:rsidRPr="56A4F9A9" w:rsidR="4A343539">
        <w:rPr>
          <w:rFonts w:ascii="Arial" w:hAnsi="Arial" w:cs="Arial"/>
          <w:sz w:val="20"/>
          <w:szCs w:val="20"/>
        </w:rPr>
        <w:t xml:space="preserve">During this set of activities, you will send the function generator output to two devices, or </w:t>
      </w:r>
      <w:r w:rsidRPr="56A4F9A9" w:rsidR="0434C48E">
        <w:rPr>
          <w:rFonts w:ascii="Arial" w:hAnsi="Arial" w:cs="Arial"/>
          <w:sz w:val="20"/>
          <w:szCs w:val="20"/>
        </w:rPr>
        <w:t xml:space="preserve">to </w:t>
      </w:r>
      <w:r w:rsidRPr="56A4F9A9" w:rsidR="4A343539">
        <w:rPr>
          <w:rFonts w:ascii="Arial" w:hAnsi="Arial" w:cs="Arial"/>
          <w:sz w:val="20"/>
          <w:szCs w:val="20"/>
        </w:rPr>
        <w:t>two channels on one device. Hint: Using a t-joint BNC connector will make this easy.</w:t>
      </w:r>
    </w:p>
    <w:p w:rsidR="00013A97" w:rsidP="15FEB4AB" w:rsidRDefault="00013A97" w14:paraId="791D124E" w14:textId="0E60A45A">
      <w:pPr>
        <w:pStyle w:val="BodyText"/>
        <w:tabs>
          <w:tab w:val="clear" w:pos="5040"/>
          <w:tab w:val="clear" w:pos="10620"/>
        </w:tabs>
        <w:rPr>
          <w:rFonts w:ascii="Arial" w:hAnsi="Arial" w:cs="Arial"/>
          <w:sz w:val="20"/>
        </w:rPr>
      </w:pPr>
    </w:p>
    <w:p w:rsidR="00013A97" w:rsidP="15FEB4AB" w:rsidRDefault="00013A97" w14:paraId="0FCEE8A8" w14:textId="2665ACAA">
      <w:pPr>
        <w:pStyle w:val="BodyText"/>
        <w:tabs>
          <w:tab w:val="clear" w:pos="5040"/>
          <w:tab w:val="clear" w:pos="10620"/>
        </w:tabs>
        <w:rPr>
          <w:rFonts w:ascii="Arial" w:hAnsi="Arial" w:cs="Arial"/>
          <w:b/>
          <w:bCs/>
          <w:sz w:val="20"/>
        </w:rPr>
      </w:pPr>
    </w:p>
    <w:p w:rsidR="00013A97" w:rsidP="15FEB4AB" w:rsidRDefault="65052938" w14:paraId="4A7242D1" w14:textId="6C876B38">
      <w:pPr>
        <w:pStyle w:val="BodyText"/>
        <w:tabs>
          <w:tab w:val="clear" w:pos="5040"/>
          <w:tab w:val="clear" w:pos="10620"/>
        </w:tabs>
        <w:rPr>
          <w:rFonts w:ascii="Arial" w:hAnsi="Arial" w:cs="Arial"/>
          <w:b/>
          <w:bCs/>
          <w:sz w:val="20"/>
        </w:rPr>
      </w:pPr>
      <w:r w:rsidRPr="15FEB4AB">
        <w:rPr>
          <w:rFonts w:ascii="Arial" w:hAnsi="Arial" w:cs="Arial"/>
          <w:b/>
          <w:bCs/>
          <w:sz w:val="20"/>
        </w:rPr>
        <w:t>Activity 1 - Using the Multimeter to measure function generator output</w:t>
      </w:r>
    </w:p>
    <w:p w:rsidR="00013A97" w:rsidP="15FEB4AB" w:rsidRDefault="00013A97" w14:paraId="5AA0C6E1" w14:textId="0B4CCCDC">
      <w:pPr>
        <w:pStyle w:val="BodyText"/>
        <w:tabs>
          <w:tab w:val="clear" w:pos="5040"/>
          <w:tab w:val="clear" w:pos="10620"/>
        </w:tabs>
        <w:rPr>
          <w:rFonts w:ascii="Arial" w:hAnsi="Arial" w:cs="Arial"/>
          <w:b/>
          <w:bCs/>
          <w:sz w:val="20"/>
        </w:rPr>
      </w:pPr>
    </w:p>
    <w:p w:rsidR="00013A97" w:rsidP="56A4F9A9" w:rsidRDefault="65052938" w14:paraId="1CD885C2" w14:textId="114E4892">
      <w:pPr>
        <w:pStyle w:val="BodyText"/>
        <w:tabs>
          <w:tab w:val="clear" w:pos="5040"/>
          <w:tab w:val="clear" w:pos="10620"/>
        </w:tabs>
        <w:rPr>
          <w:rFonts w:ascii="Arial" w:hAnsi="Arial" w:cs="Arial"/>
          <w:sz w:val="20"/>
          <w:szCs w:val="20"/>
        </w:rPr>
      </w:pPr>
      <w:r w:rsidRPr="56A4F9A9" w:rsidR="65052938">
        <w:rPr>
          <w:rFonts w:ascii="Arial" w:hAnsi="Arial" w:cs="Arial"/>
          <w:sz w:val="20"/>
          <w:szCs w:val="20"/>
        </w:rPr>
        <w:t>Connect the Function Generator output to</w:t>
      </w:r>
      <w:r w:rsidRPr="56A4F9A9" w:rsidR="4D6E9CF8">
        <w:rPr>
          <w:rFonts w:ascii="Arial" w:hAnsi="Arial" w:cs="Arial"/>
          <w:sz w:val="20"/>
          <w:szCs w:val="20"/>
        </w:rPr>
        <w:t xml:space="preserve"> the multimeter to measure AC Volts in units of peak, </w:t>
      </w:r>
      <w:r w:rsidRPr="56A4F9A9" w:rsidR="72976B53">
        <w:rPr>
          <w:rFonts w:ascii="Arial" w:hAnsi="Arial" w:cs="Arial"/>
          <w:sz w:val="20"/>
          <w:szCs w:val="20"/>
        </w:rPr>
        <w:t>and</w:t>
      </w:r>
      <w:r w:rsidRPr="56A4F9A9" w:rsidR="4D6E9CF8">
        <w:rPr>
          <w:rFonts w:ascii="Arial" w:hAnsi="Arial" w:cs="Arial"/>
          <w:sz w:val="20"/>
          <w:szCs w:val="20"/>
        </w:rPr>
        <w:t xml:space="preserve"> to</w:t>
      </w:r>
      <w:r w:rsidRPr="56A4F9A9" w:rsidR="0EC9B7C7">
        <w:rPr>
          <w:rFonts w:ascii="Arial" w:hAnsi="Arial" w:cs="Arial"/>
          <w:sz w:val="20"/>
          <w:szCs w:val="20"/>
        </w:rPr>
        <w:t xml:space="preserve"> measure the frequency of the function generator output. Use the function generator to produce a</w:t>
      </w:r>
      <w:r w:rsidRPr="56A4F9A9" w:rsidR="0EC9B7C7">
        <w:rPr>
          <w:rFonts w:ascii="Arial" w:hAnsi="Arial" w:cs="Arial"/>
          <w:b w:val="1"/>
          <w:bCs w:val="1"/>
          <w:sz w:val="20"/>
          <w:szCs w:val="20"/>
        </w:rPr>
        <w:t xml:space="preserve"> Frequency </w:t>
      </w:r>
      <w:r w:rsidRPr="56A4F9A9" w:rsidR="78B275C9">
        <w:rPr>
          <w:rFonts w:ascii="Arial" w:hAnsi="Arial" w:cs="Arial"/>
          <w:b w:val="1"/>
          <w:bCs w:val="1"/>
          <w:sz w:val="20"/>
          <w:szCs w:val="20"/>
        </w:rPr>
        <w:t>1</w:t>
      </w:r>
      <w:r w:rsidRPr="56A4F9A9" w:rsidR="0EC9B7C7">
        <w:rPr>
          <w:rFonts w:ascii="Arial" w:hAnsi="Arial" w:cs="Arial"/>
          <w:b w:val="1"/>
          <w:bCs w:val="1"/>
          <w:sz w:val="20"/>
          <w:szCs w:val="20"/>
        </w:rPr>
        <w:t xml:space="preserve"> </w:t>
      </w:r>
      <w:r w:rsidRPr="56A4F9A9" w:rsidR="0EC9B7C7">
        <w:rPr>
          <w:rFonts w:ascii="Arial" w:hAnsi="Arial" w:cs="Arial"/>
          <w:sz w:val="20"/>
          <w:szCs w:val="20"/>
        </w:rPr>
        <w:t xml:space="preserve">sinusoidal waveform with </w:t>
      </w:r>
      <w:r w:rsidRPr="56A4F9A9" w:rsidR="0EC9B7C7">
        <w:rPr>
          <w:rFonts w:ascii="Arial" w:hAnsi="Arial" w:cs="Arial"/>
          <w:b w:val="1"/>
          <w:bCs w:val="1"/>
          <w:sz w:val="20"/>
          <w:szCs w:val="20"/>
        </w:rPr>
        <w:t xml:space="preserve">Amplitude </w:t>
      </w:r>
      <w:r w:rsidRPr="56A4F9A9" w:rsidR="6B173457">
        <w:rPr>
          <w:rFonts w:ascii="Arial" w:hAnsi="Arial" w:cs="Arial"/>
          <w:b w:val="1"/>
          <w:bCs w:val="1"/>
          <w:sz w:val="20"/>
          <w:szCs w:val="20"/>
        </w:rPr>
        <w:t>1</w:t>
      </w:r>
      <w:r w:rsidRPr="56A4F9A9" w:rsidR="0EC9B7C7">
        <w:rPr>
          <w:rFonts w:ascii="Arial" w:hAnsi="Arial" w:cs="Arial"/>
          <w:sz w:val="20"/>
          <w:szCs w:val="20"/>
        </w:rPr>
        <w:t>.</w:t>
      </w:r>
    </w:p>
    <w:p w:rsidR="00013A97" w:rsidP="15FEB4AB" w:rsidRDefault="00013A97" w14:paraId="223C5C9D" w14:textId="7042C6DC">
      <w:pPr>
        <w:pStyle w:val="BodyText"/>
        <w:tabs>
          <w:tab w:val="clear" w:pos="5040"/>
          <w:tab w:val="clear" w:pos="10620"/>
        </w:tabs>
        <w:rPr>
          <w:rFonts w:ascii="Arial" w:hAnsi="Arial" w:cs="Arial"/>
          <w:sz w:val="20"/>
        </w:rPr>
      </w:pPr>
    </w:p>
    <w:p w:rsidR="00013A97" w:rsidP="15FEB4AB" w:rsidRDefault="4D6E9CF8" w14:paraId="462B0A32" w14:textId="17793646">
      <w:pPr>
        <w:pStyle w:val="BodyText"/>
        <w:tabs>
          <w:tab w:val="clear" w:pos="5040"/>
          <w:tab w:val="clear" w:pos="10620"/>
        </w:tabs>
        <w:rPr>
          <w:rFonts w:ascii="Arial" w:hAnsi="Arial" w:cs="Arial"/>
          <w:b/>
          <w:bCs/>
          <w:sz w:val="20"/>
        </w:rPr>
      </w:pPr>
      <w:r w:rsidRPr="15FEB4AB">
        <w:rPr>
          <w:rFonts w:ascii="Arial" w:hAnsi="Arial" w:cs="Arial"/>
          <w:sz w:val="20"/>
        </w:rPr>
        <w:t>R</w:t>
      </w:r>
      <w:r w:rsidRPr="15FEB4AB" w:rsidR="65052938">
        <w:rPr>
          <w:rFonts w:ascii="Arial" w:hAnsi="Arial" w:cs="Arial"/>
          <w:sz w:val="20"/>
        </w:rPr>
        <w:t>ecord the values for the measured amplitude and frequency of the signal</w:t>
      </w:r>
    </w:p>
    <w:p w:rsidR="00013A97" w:rsidP="15FEB4AB" w:rsidRDefault="00013A97" w14:paraId="6E495826" w14:textId="77777777">
      <w:pPr>
        <w:pStyle w:val="BodyText"/>
        <w:tabs>
          <w:tab w:val="clear" w:pos="5040"/>
          <w:tab w:val="clear" w:pos="10620"/>
        </w:tabs>
        <w:ind w:left="1080"/>
        <w:rPr>
          <w:rFonts w:ascii="Arial" w:hAnsi="Arial" w:cs="Arial"/>
          <w:sz w:val="20"/>
        </w:rPr>
      </w:pPr>
    </w:p>
    <w:p w:rsidR="00013A97" w:rsidP="15FEB4AB" w:rsidRDefault="65052938" w14:paraId="6A2CB25A" w14:textId="1514A0E0">
      <w:pPr>
        <w:pStyle w:val="BodyText"/>
        <w:tabs>
          <w:tab w:val="clear" w:pos="5040"/>
          <w:tab w:val="clear" w:pos="10620"/>
        </w:tabs>
        <w:ind w:left="1080" w:firstLine="360"/>
        <w:rPr>
          <w:rFonts w:ascii="Arial" w:hAnsi="Arial" w:cs="Arial"/>
          <w:sz w:val="20"/>
        </w:rPr>
      </w:pPr>
      <w:r w:rsidRPr="15FEB4AB">
        <w:rPr>
          <w:rFonts w:ascii="Arial" w:hAnsi="Arial" w:cs="Arial"/>
          <w:sz w:val="20"/>
        </w:rPr>
        <w:t>Amplitude, V</w:t>
      </w:r>
      <w:r w:rsidRPr="15FEB4AB">
        <w:rPr>
          <w:rFonts w:ascii="Arial" w:hAnsi="Arial" w:cs="Arial"/>
          <w:sz w:val="20"/>
          <w:vertAlign w:val="subscript"/>
        </w:rPr>
        <w:t>AC</w:t>
      </w:r>
      <w:r w:rsidRPr="15FEB4AB">
        <w:rPr>
          <w:rFonts w:ascii="Arial" w:hAnsi="Arial" w:cs="Arial"/>
          <w:sz w:val="20"/>
        </w:rPr>
        <w:t xml:space="preserve">: _____________ </w:t>
      </w:r>
      <w:r w:rsidR="00B1797B">
        <w:tab/>
      </w:r>
      <w:r w:rsidR="00B1797B">
        <w:tab/>
      </w:r>
      <w:r w:rsidRPr="15FEB4AB">
        <w:rPr>
          <w:rFonts w:ascii="Arial" w:hAnsi="Arial" w:cs="Arial"/>
          <w:sz w:val="20"/>
        </w:rPr>
        <w:t>Frequency, F: _____________</w:t>
      </w:r>
    </w:p>
    <w:p w:rsidR="00013A97" w:rsidP="15FEB4AB" w:rsidRDefault="00013A97" w14:paraId="658131CA" w14:textId="5F57AAD8">
      <w:pPr>
        <w:pStyle w:val="BodyText"/>
        <w:tabs>
          <w:tab w:val="clear" w:pos="5040"/>
          <w:tab w:val="clear" w:pos="10620"/>
        </w:tabs>
        <w:ind w:left="1080" w:firstLine="360"/>
        <w:rPr>
          <w:rFonts w:ascii="Arial" w:hAnsi="Arial" w:cs="Arial"/>
          <w:sz w:val="20"/>
        </w:rPr>
      </w:pPr>
    </w:p>
    <w:p w:rsidR="00013A97" w:rsidP="15FEB4AB" w:rsidRDefault="65052938" w14:paraId="1725FC64" w14:textId="1DF51763">
      <w:pPr>
        <w:pStyle w:val="BodyText"/>
        <w:tabs>
          <w:tab w:val="clear" w:pos="5040"/>
          <w:tab w:val="clear" w:pos="10620"/>
        </w:tabs>
        <w:rPr>
          <w:rFonts w:ascii="Arial" w:hAnsi="Arial" w:cs="Arial"/>
          <w:sz w:val="20"/>
        </w:rPr>
      </w:pPr>
      <w:r w:rsidRPr="15FEB4AB">
        <w:rPr>
          <w:rFonts w:ascii="Arial" w:hAnsi="Arial" w:cs="Arial"/>
          <w:sz w:val="20"/>
        </w:rPr>
        <w:t>Don’t forget the units.</w:t>
      </w:r>
      <w:r w:rsidR="00CA2DDE">
        <w:rPr>
          <w:rFonts w:ascii="Arial" w:hAnsi="Arial" w:cs="Arial"/>
          <w:sz w:val="20"/>
        </w:rPr>
        <w:t xml:space="preserve"> </w:t>
      </w:r>
      <w:r w:rsidRPr="15FEB4AB">
        <w:rPr>
          <w:rFonts w:ascii="Arial" w:hAnsi="Arial" w:cs="Arial"/>
          <w:sz w:val="20"/>
        </w:rPr>
        <w:t>Determine an appropriate statement of uncertainty for each measured value above, showing all work.</w:t>
      </w:r>
    </w:p>
    <w:p w:rsidR="00013A97" w:rsidP="15FEB4AB" w:rsidRDefault="00013A97" w14:paraId="195BAD65" w14:textId="5292F436">
      <w:pPr>
        <w:pStyle w:val="BodyText"/>
        <w:tabs>
          <w:tab w:val="clear" w:pos="5040"/>
          <w:tab w:val="clear" w:pos="10620"/>
        </w:tabs>
        <w:rPr>
          <w:rFonts w:ascii="Arial" w:hAnsi="Arial" w:cs="Arial"/>
          <w:b/>
          <w:bCs/>
          <w:sz w:val="20"/>
        </w:rPr>
      </w:pPr>
    </w:p>
    <w:p w:rsidR="00013A97" w:rsidP="15FEB4AB" w:rsidRDefault="00013A97" w14:paraId="22737F0B" w14:textId="453F725F">
      <w:pPr>
        <w:pStyle w:val="BodyText"/>
        <w:tabs>
          <w:tab w:val="clear" w:pos="5040"/>
          <w:tab w:val="clear" w:pos="10620"/>
        </w:tabs>
        <w:rPr>
          <w:rFonts w:ascii="Arial" w:hAnsi="Arial" w:cs="Arial"/>
          <w:sz w:val="20"/>
        </w:rPr>
      </w:pPr>
    </w:p>
    <w:p w:rsidR="00013A97" w:rsidP="15FEB4AB" w:rsidRDefault="458CA91A" w14:paraId="179E1202" w14:textId="6CB776C5">
      <w:pPr>
        <w:pStyle w:val="BodyText"/>
        <w:tabs>
          <w:tab w:val="clear" w:pos="5040"/>
          <w:tab w:val="clear" w:pos="10620"/>
        </w:tabs>
        <w:rPr>
          <w:rFonts w:ascii="Arial" w:hAnsi="Arial" w:cs="Arial"/>
          <w:b/>
          <w:bCs/>
          <w:sz w:val="20"/>
        </w:rPr>
      </w:pPr>
      <w:r w:rsidRPr="15FEB4AB">
        <w:rPr>
          <w:rFonts w:ascii="Arial" w:hAnsi="Arial" w:cs="Arial"/>
          <w:b/>
          <w:bCs/>
          <w:sz w:val="20"/>
        </w:rPr>
        <w:t xml:space="preserve">Activity 2 – Getting to know the </w:t>
      </w:r>
      <w:r w:rsidR="00CA2DDE">
        <w:rPr>
          <w:rFonts w:ascii="Arial" w:hAnsi="Arial" w:cs="Arial"/>
          <w:b/>
          <w:bCs/>
          <w:sz w:val="20"/>
        </w:rPr>
        <w:t>oscillo</w:t>
      </w:r>
      <w:r w:rsidRPr="15FEB4AB">
        <w:rPr>
          <w:rFonts w:ascii="Arial" w:hAnsi="Arial" w:cs="Arial"/>
          <w:b/>
          <w:bCs/>
          <w:sz w:val="20"/>
        </w:rPr>
        <w:t>scope – using built in tutorials</w:t>
      </w:r>
    </w:p>
    <w:p w:rsidR="00013A97" w:rsidP="15FEB4AB" w:rsidRDefault="00013A97" w14:paraId="048A75C9" w14:textId="1CBF3A72">
      <w:pPr>
        <w:pStyle w:val="BodyText"/>
        <w:tabs>
          <w:tab w:val="clear" w:pos="5040"/>
          <w:tab w:val="clear" w:pos="10620"/>
        </w:tabs>
        <w:rPr>
          <w:rFonts w:ascii="Arial" w:hAnsi="Arial" w:cs="Arial"/>
          <w:sz w:val="20"/>
        </w:rPr>
      </w:pPr>
    </w:p>
    <w:p w:rsidR="3739DE68" w:rsidP="3739DE68" w:rsidRDefault="248F1D33" w14:paraId="471852F9" w14:textId="45F162D3">
      <w:pPr>
        <w:pStyle w:val="BodyText"/>
        <w:tabs>
          <w:tab w:val="clear" w:pos="5040"/>
          <w:tab w:val="clear" w:pos="10620"/>
        </w:tabs>
        <w:rPr>
          <w:rFonts w:ascii="Arial" w:hAnsi="Arial" w:cs="Arial"/>
          <w:sz w:val="20"/>
        </w:rPr>
      </w:pPr>
      <w:r w:rsidRPr="3739DE68">
        <w:rPr>
          <w:rFonts w:ascii="Arial" w:hAnsi="Arial" w:cs="Arial"/>
          <w:sz w:val="20"/>
        </w:rPr>
        <w:t>Complete two tutorials built into the TBS1000C oscilloscope</w:t>
      </w:r>
      <w:r w:rsidR="004C7B8F">
        <w:rPr>
          <w:rFonts w:ascii="Arial" w:hAnsi="Arial" w:cs="Arial"/>
          <w:sz w:val="20"/>
        </w:rPr>
        <w:t xml:space="preserve"> (Press Help, then select Course, select </w:t>
      </w:r>
      <w:proofErr w:type="spellStart"/>
      <w:r w:rsidR="004C7B8F">
        <w:rPr>
          <w:rFonts w:ascii="Arial" w:hAnsi="Arial" w:cs="Arial"/>
          <w:sz w:val="20"/>
        </w:rPr>
        <w:t>ScopeTutorials</w:t>
      </w:r>
      <w:proofErr w:type="spellEnd"/>
      <w:r w:rsidR="004C7B8F">
        <w:rPr>
          <w:rFonts w:ascii="Arial" w:hAnsi="Arial" w:cs="Arial"/>
          <w:sz w:val="20"/>
        </w:rPr>
        <w:t xml:space="preserve">, use the Multipurpose knob rotating </w:t>
      </w:r>
      <w:proofErr w:type="spellStart"/>
      <w:r w:rsidR="004C7B8F">
        <w:rPr>
          <w:rFonts w:ascii="Arial" w:hAnsi="Arial" w:cs="Arial"/>
          <w:sz w:val="20"/>
        </w:rPr>
        <w:t>ccw</w:t>
      </w:r>
      <w:proofErr w:type="spellEnd"/>
      <w:r w:rsidR="004C7B8F">
        <w:rPr>
          <w:rFonts w:ascii="Arial" w:hAnsi="Arial" w:cs="Arial"/>
          <w:sz w:val="20"/>
        </w:rPr>
        <w:t xml:space="preserve"> to scroll down the list)</w:t>
      </w:r>
      <w:r w:rsidRPr="3739DE68">
        <w:rPr>
          <w:rFonts w:ascii="Arial" w:hAnsi="Arial" w:cs="Arial"/>
          <w:sz w:val="20"/>
        </w:rPr>
        <w:t xml:space="preserve">. </w:t>
      </w:r>
      <w:r w:rsidR="00CA2DDE">
        <w:rPr>
          <w:rFonts w:ascii="Arial" w:hAnsi="Arial" w:cs="Arial"/>
          <w:sz w:val="20"/>
        </w:rPr>
        <w:t>The tutorial will guide you to set a function generator to different frequency and amplitude, so you will need to adjust your settings from Activity 1.</w:t>
      </w:r>
    </w:p>
    <w:p w:rsidR="00013A97" w:rsidP="3739DE68" w:rsidRDefault="004C7B8F" w14:paraId="7F0A8303" w14:textId="59D2625E">
      <w:pPr>
        <w:pStyle w:val="BodyText"/>
        <w:numPr>
          <w:ilvl w:val="0"/>
          <w:numId w:val="1"/>
        </w:numPr>
        <w:tabs>
          <w:tab w:val="clear" w:pos="5040"/>
          <w:tab w:val="clear" w:pos="10620"/>
        </w:tabs>
        <w:rPr>
          <w:rFonts w:ascii="Arial" w:hAnsi="Arial" w:cs="Arial"/>
          <w:sz w:val="20"/>
        </w:rPr>
      </w:pPr>
      <w:r>
        <w:rPr>
          <w:rFonts w:ascii="Arial" w:hAnsi="Arial" w:cs="Arial"/>
          <w:sz w:val="20"/>
        </w:rPr>
        <w:t xml:space="preserve">Scope Tutorial 1. </w:t>
      </w:r>
      <w:proofErr w:type="spellStart"/>
      <w:r>
        <w:rPr>
          <w:rFonts w:ascii="Arial" w:hAnsi="Arial" w:cs="Arial"/>
          <w:sz w:val="20"/>
        </w:rPr>
        <w:t>RMSMeasurement</w:t>
      </w:r>
      <w:proofErr w:type="spellEnd"/>
    </w:p>
    <w:p w:rsidR="3CA410BB" w:rsidP="3739DE68" w:rsidRDefault="004C7B8F" w14:paraId="75CDDED4" w14:textId="4AD0F902">
      <w:pPr>
        <w:pStyle w:val="BodyText"/>
        <w:numPr>
          <w:ilvl w:val="0"/>
          <w:numId w:val="1"/>
        </w:numPr>
        <w:tabs>
          <w:tab w:val="clear" w:pos="5040"/>
          <w:tab w:val="clear" w:pos="10620"/>
        </w:tabs>
        <w:rPr>
          <w:rFonts w:ascii="Arial" w:hAnsi="Arial" w:cs="Arial"/>
          <w:sz w:val="20"/>
        </w:rPr>
      </w:pPr>
      <w:r>
        <w:rPr>
          <w:rFonts w:ascii="Arial" w:hAnsi="Arial" w:cs="Arial"/>
          <w:sz w:val="20"/>
        </w:rPr>
        <w:t xml:space="preserve">Scope Tutorial 3. </w:t>
      </w:r>
      <w:proofErr w:type="spellStart"/>
      <w:r>
        <w:rPr>
          <w:rFonts w:ascii="Arial" w:hAnsi="Arial" w:cs="Arial"/>
          <w:sz w:val="20"/>
        </w:rPr>
        <w:t>CursorPkPkMeasurement</w:t>
      </w:r>
      <w:proofErr w:type="spellEnd"/>
    </w:p>
    <w:p w:rsidR="004C7B8F" w:rsidP="004C7B8F" w:rsidRDefault="004C7B8F" w14:paraId="4DED91E6" w14:textId="2E030C08">
      <w:pPr>
        <w:pStyle w:val="BodyText"/>
        <w:tabs>
          <w:tab w:val="clear" w:pos="5040"/>
          <w:tab w:val="clear" w:pos="10620"/>
        </w:tabs>
        <w:rPr>
          <w:rFonts w:ascii="Arial" w:hAnsi="Arial" w:cs="Arial"/>
          <w:sz w:val="20"/>
        </w:rPr>
      </w:pPr>
      <w:bookmarkStart w:name="_GoBack" w:id="1"/>
      <w:bookmarkEnd w:id="1"/>
      <w:r w:rsidRPr="3739DE68">
        <w:rPr>
          <w:rFonts w:ascii="Arial" w:hAnsi="Arial" w:cs="Arial"/>
          <w:sz w:val="20"/>
        </w:rPr>
        <w:t xml:space="preserve">Take screen shots of the display after completing each tutorial </w:t>
      </w:r>
      <w:r>
        <w:rPr>
          <w:rFonts w:ascii="Arial" w:hAnsi="Arial" w:cs="Arial"/>
          <w:sz w:val="20"/>
        </w:rPr>
        <w:t>to</w:t>
      </w:r>
      <w:r w:rsidRPr="3739DE68">
        <w:rPr>
          <w:rFonts w:ascii="Arial" w:hAnsi="Arial" w:cs="Arial"/>
          <w:sz w:val="20"/>
        </w:rPr>
        <w:t xml:space="preserve"> include in your writeup, along with observations of what</w:t>
      </w:r>
      <w:r>
        <w:rPr>
          <w:rFonts w:ascii="Arial" w:hAnsi="Arial" w:cs="Arial"/>
          <w:sz w:val="20"/>
        </w:rPr>
        <w:t xml:space="preserve"> you</w:t>
      </w:r>
      <w:r w:rsidRPr="3739DE68">
        <w:rPr>
          <w:rFonts w:ascii="Arial" w:hAnsi="Arial" w:cs="Arial"/>
          <w:sz w:val="20"/>
        </w:rPr>
        <w:t xml:space="preserve"> learned from the tutorial.</w:t>
      </w:r>
    </w:p>
    <w:p w:rsidR="00013A97" w:rsidP="15FEB4AB" w:rsidRDefault="00013A97" w14:paraId="5F57D4F8" w14:textId="671FF304">
      <w:pPr>
        <w:pStyle w:val="BodyText"/>
        <w:tabs>
          <w:tab w:val="clear" w:pos="5040"/>
          <w:tab w:val="clear" w:pos="10620"/>
        </w:tabs>
        <w:rPr>
          <w:rFonts w:ascii="Arial" w:hAnsi="Arial" w:cs="Arial"/>
          <w:sz w:val="20"/>
        </w:rPr>
      </w:pPr>
    </w:p>
    <w:p w:rsidR="00013A97" w:rsidP="15FEB4AB" w:rsidRDefault="4C831BDD" w14:paraId="76396084" w14:textId="23EA80F1">
      <w:pPr>
        <w:pStyle w:val="BodyText"/>
        <w:tabs>
          <w:tab w:val="clear" w:pos="5040"/>
          <w:tab w:val="clear" w:pos="10620"/>
        </w:tabs>
        <w:rPr>
          <w:rFonts w:ascii="Arial" w:hAnsi="Arial" w:cs="Arial"/>
          <w:b/>
          <w:bCs/>
          <w:sz w:val="20"/>
        </w:rPr>
      </w:pPr>
      <w:r w:rsidRPr="15FEB4AB">
        <w:rPr>
          <w:rFonts w:ascii="Arial" w:hAnsi="Arial" w:cs="Arial"/>
          <w:b/>
          <w:bCs/>
          <w:sz w:val="20"/>
        </w:rPr>
        <w:t xml:space="preserve">Activity </w:t>
      </w:r>
      <w:r w:rsidRPr="15FEB4AB" w:rsidR="60F320A4">
        <w:rPr>
          <w:rFonts w:ascii="Arial" w:hAnsi="Arial" w:cs="Arial"/>
          <w:b/>
          <w:bCs/>
          <w:sz w:val="20"/>
        </w:rPr>
        <w:t>3</w:t>
      </w:r>
      <w:r w:rsidRPr="15FEB4AB" w:rsidR="3C98B8D1">
        <w:rPr>
          <w:rFonts w:ascii="Arial" w:hAnsi="Arial" w:cs="Arial"/>
          <w:b/>
          <w:bCs/>
          <w:sz w:val="20"/>
        </w:rPr>
        <w:t xml:space="preserve"> </w:t>
      </w:r>
      <w:r w:rsidRPr="15FEB4AB" w:rsidR="64F6C1A9">
        <w:rPr>
          <w:rFonts w:ascii="Arial" w:hAnsi="Arial" w:cs="Arial"/>
          <w:b/>
          <w:bCs/>
          <w:sz w:val="20"/>
        </w:rPr>
        <w:t xml:space="preserve">Single Channel Sine </w:t>
      </w:r>
      <w:r w:rsidRPr="15FEB4AB" w:rsidR="7219A1A3">
        <w:rPr>
          <w:rFonts w:ascii="Arial" w:hAnsi="Arial" w:cs="Arial"/>
          <w:b/>
          <w:bCs/>
          <w:sz w:val="20"/>
        </w:rPr>
        <w:t xml:space="preserve">wave </w:t>
      </w:r>
      <w:r w:rsidRPr="15FEB4AB" w:rsidR="64F6C1A9">
        <w:rPr>
          <w:rFonts w:ascii="Arial" w:hAnsi="Arial" w:cs="Arial"/>
          <w:b/>
          <w:bCs/>
          <w:sz w:val="20"/>
        </w:rPr>
        <w:t>capture</w:t>
      </w:r>
    </w:p>
    <w:p w:rsidR="00301907" w:rsidP="7B5BAF5B" w:rsidRDefault="00301907" w14:paraId="417ED081" w14:textId="0C74A1BB">
      <w:pPr>
        <w:pStyle w:val="BodyText"/>
        <w:tabs>
          <w:tab w:val="clear" w:pos="5040"/>
          <w:tab w:val="clear" w:pos="10620"/>
        </w:tabs>
        <w:rPr>
          <w:rFonts w:ascii="Arial" w:hAnsi="Arial" w:cs="Arial"/>
          <w:sz w:val="20"/>
        </w:rPr>
      </w:pPr>
    </w:p>
    <w:p w:rsidR="00CA2DDE" w:rsidP="56A4F9A9" w:rsidRDefault="00CA2DDE" w14:paraId="582A2EFC" w14:textId="287213BE">
      <w:pPr>
        <w:pStyle w:val="BodyText"/>
        <w:tabs>
          <w:tab w:val="clear" w:pos="5040"/>
          <w:tab w:val="clear" w:pos="10620"/>
        </w:tabs>
        <w:rPr>
          <w:rFonts w:ascii="Arial" w:hAnsi="Arial" w:cs="Arial"/>
          <w:sz w:val="20"/>
          <w:szCs w:val="20"/>
        </w:rPr>
      </w:pPr>
      <w:r w:rsidRPr="56A4F9A9" w:rsidR="00CA2DDE">
        <w:rPr>
          <w:rFonts w:ascii="Arial" w:hAnsi="Arial" w:cs="Arial"/>
          <w:sz w:val="20"/>
          <w:szCs w:val="20"/>
        </w:rPr>
        <w:t>Reset the</w:t>
      </w:r>
      <w:r w:rsidRPr="56A4F9A9" w:rsidR="00CA2DDE">
        <w:rPr>
          <w:rFonts w:ascii="Arial" w:hAnsi="Arial" w:cs="Arial"/>
          <w:sz w:val="20"/>
          <w:szCs w:val="20"/>
        </w:rPr>
        <w:t xml:space="preserve"> function generator to </w:t>
      </w:r>
      <w:r w:rsidRPr="56A4F9A9" w:rsidR="00412247">
        <w:rPr>
          <w:rFonts w:ascii="Arial" w:hAnsi="Arial" w:cs="Arial"/>
          <w:sz w:val="20"/>
          <w:szCs w:val="20"/>
        </w:rPr>
        <w:t xml:space="preserve">once again </w:t>
      </w:r>
      <w:r w:rsidRPr="56A4F9A9" w:rsidR="00CA2DDE">
        <w:rPr>
          <w:rFonts w:ascii="Arial" w:hAnsi="Arial" w:cs="Arial"/>
          <w:sz w:val="20"/>
          <w:szCs w:val="20"/>
        </w:rPr>
        <w:t>produce a</w:t>
      </w:r>
      <w:r w:rsidRPr="56A4F9A9" w:rsidR="00CA2DDE">
        <w:rPr>
          <w:rFonts w:ascii="Arial" w:hAnsi="Arial" w:cs="Arial"/>
          <w:b w:val="1"/>
          <w:bCs w:val="1"/>
          <w:sz w:val="20"/>
          <w:szCs w:val="20"/>
        </w:rPr>
        <w:t xml:space="preserve"> Frequency </w:t>
      </w:r>
      <w:r w:rsidRPr="56A4F9A9" w:rsidR="6E551BB2">
        <w:rPr>
          <w:rFonts w:ascii="Arial" w:hAnsi="Arial" w:cs="Arial"/>
          <w:b w:val="1"/>
          <w:bCs w:val="1"/>
          <w:sz w:val="20"/>
          <w:szCs w:val="20"/>
        </w:rPr>
        <w:t>1</w:t>
      </w:r>
      <w:r w:rsidRPr="56A4F9A9" w:rsidR="00CA2DDE">
        <w:rPr>
          <w:rFonts w:ascii="Arial" w:hAnsi="Arial" w:cs="Arial"/>
          <w:b w:val="1"/>
          <w:bCs w:val="1"/>
          <w:sz w:val="20"/>
          <w:szCs w:val="20"/>
        </w:rPr>
        <w:t xml:space="preserve"> </w:t>
      </w:r>
      <w:r w:rsidRPr="56A4F9A9" w:rsidR="00CA2DDE">
        <w:rPr>
          <w:rFonts w:ascii="Arial" w:hAnsi="Arial" w:cs="Arial"/>
          <w:sz w:val="20"/>
          <w:szCs w:val="20"/>
        </w:rPr>
        <w:t xml:space="preserve">sinusoidal waveform with </w:t>
      </w:r>
      <w:r w:rsidRPr="56A4F9A9" w:rsidR="00CA2DDE">
        <w:rPr>
          <w:rFonts w:ascii="Arial" w:hAnsi="Arial" w:cs="Arial"/>
          <w:b w:val="1"/>
          <w:bCs w:val="1"/>
          <w:sz w:val="20"/>
          <w:szCs w:val="20"/>
        </w:rPr>
        <w:t xml:space="preserve">Amplitude </w:t>
      </w:r>
      <w:r w:rsidRPr="56A4F9A9" w:rsidR="63D2659D">
        <w:rPr>
          <w:rFonts w:ascii="Arial" w:hAnsi="Arial" w:cs="Arial"/>
          <w:b w:val="1"/>
          <w:bCs w:val="1"/>
          <w:sz w:val="20"/>
          <w:szCs w:val="20"/>
        </w:rPr>
        <w:t>1</w:t>
      </w:r>
      <w:r w:rsidRPr="56A4F9A9" w:rsidR="00CA2DDE">
        <w:rPr>
          <w:rFonts w:ascii="Arial" w:hAnsi="Arial" w:cs="Arial"/>
          <w:sz w:val="20"/>
          <w:szCs w:val="20"/>
        </w:rPr>
        <w:t>.</w:t>
      </w:r>
    </w:p>
    <w:p w:rsidR="008470DA" w:rsidP="7B5BAF5B" w:rsidRDefault="44702EC4" w14:paraId="3911BD6E" w14:textId="609E7DB9">
      <w:pPr>
        <w:pStyle w:val="BodyText"/>
        <w:tabs>
          <w:tab w:val="clear" w:pos="5040"/>
          <w:tab w:val="clear" w:pos="10620"/>
        </w:tabs>
        <w:rPr>
          <w:rFonts w:ascii="Arial" w:hAnsi="Arial" w:cs="Arial"/>
          <w:sz w:val="20"/>
        </w:rPr>
      </w:pPr>
      <w:r w:rsidRPr="15FEB4AB">
        <w:rPr>
          <w:rFonts w:ascii="Arial" w:hAnsi="Arial" w:cs="Arial"/>
          <w:sz w:val="20"/>
        </w:rPr>
        <w:t xml:space="preserve">Adjust the time scale on the oscilloscope using the </w:t>
      </w:r>
      <w:r w:rsidRPr="15FEB4AB">
        <w:rPr>
          <w:rFonts w:ascii="Arial" w:hAnsi="Arial" w:cs="Arial"/>
          <w:b/>
          <w:bCs/>
          <w:sz w:val="20"/>
        </w:rPr>
        <w:t>Time/</w:t>
      </w:r>
      <w:proofErr w:type="spellStart"/>
      <w:r w:rsidRPr="15FEB4AB">
        <w:rPr>
          <w:rFonts w:ascii="Arial" w:hAnsi="Arial" w:cs="Arial"/>
          <w:b/>
          <w:bCs/>
          <w:sz w:val="20"/>
        </w:rPr>
        <w:t>Div</w:t>
      </w:r>
      <w:proofErr w:type="spellEnd"/>
      <w:r w:rsidRPr="15FEB4AB" w:rsidR="22101ED2">
        <w:rPr>
          <w:rFonts w:ascii="Arial" w:hAnsi="Arial" w:cs="Arial"/>
          <w:sz w:val="20"/>
        </w:rPr>
        <w:t xml:space="preserve"> control to display </w:t>
      </w:r>
      <w:r w:rsidRPr="15FEB4AB" w:rsidR="46B05C2A">
        <w:rPr>
          <w:rFonts w:ascii="Arial" w:hAnsi="Arial" w:cs="Arial"/>
          <w:sz w:val="20"/>
        </w:rPr>
        <w:t xml:space="preserve">approximately </w:t>
      </w:r>
      <w:proofErr w:type="spellStart"/>
      <w:r w:rsidRPr="15FEB4AB" w:rsidR="46B05C2A">
        <w:rPr>
          <w:rFonts w:ascii="Arial" w:hAnsi="Arial" w:cs="Arial"/>
          <w:sz w:val="20"/>
        </w:rPr>
        <w:t>N_cycles</w:t>
      </w:r>
      <w:proofErr w:type="spellEnd"/>
      <w:r w:rsidRPr="15FEB4AB" w:rsidR="46B05C2A">
        <w:rPr>
          <w:rFonts w:ascii="Arial" w:hAnsi="Arial" w:cs="Arial"/>
          <w:sz w:val="20"/>
        </w:rPr>
        <w:t xml:space="preserve"> </w:t>
      </w:r>
      <w:r w:rsidRPr="15FEB4AB">
        <w:rPr>
          <w:rFonts w:ascii="Arial" w:hAnsi="Arial" w:cs="Arial"/>
          <w:sz w:val="20"/>
        </w:rPr>
        <w:t xml:space="preserve">of the waveform.  Adjust the </w:t>
      </w:r>
      <w:r w:rsidRPr="15FEB4AB">
        <w:rPr>
          <w:rFonts w:ascii="Arial" w:hAnsi="Arial" w:cs="Arial"/>
          <w:b/>
          <w:bCs/>
          <w:sz w:val="20"/>
        </w:rPr>
        <w:t>Volts/</w:t>
      </w:r>
      <w:proofErr w:type="spellStart"/>
      <w:r w:rsidRPr="15FEB4AB">
        <w:rPr>
          <w:rFonts w:ascii="Arial" w:hAnsi="Arial" w:cs="Arial"/>
          <w:b/>
          <w:bCs/>
          <w:sz w:val="20"/>
        </w:rPr>
        <w:t>Div</w:t>
      </w:r>
      <w:proofErr w:type="spellEnd"/>
      <w:r w:rsidRPr="15FEB4AB">
        <w:rPr>
          <w:rFonts w:ascii="Arial" w:hAnsi="Arial" w:cs="Arial"/>
          <w:sz w:val="20"/>
        </w:rPr>
        <w:t xml:space="preserve"> knob so the waveform fills </w:t>
      </w:r>
      <w:proofErr w:type="spellStart"/>
      <w:r w:rsidRPr="15FEB4AB" w:rsidR="56A28739">
        <w:rPr>
          <w:rFonts w:ascii="Arial" w:hAnsi="Arial" w:cs="Arial"/>
          <w:sz w:val="20"/>
        </w:rPr>
        <w:t>N_vertical</w:t>
      </w:r>
      <w:proofErr w:type="spellEnd"/>
      <w:r w:rsidRPr="15FEB4AB" w:rsidR="56A28739">
        <w:rPr>
          <w:rFonts w:ascii="Arial" w:hAnsi="Arial" w:cs="Arial"/>
          <w:sz w:val="20"/>
        </w:rPr>
        <w:t xml:space="preserve"> </w:t>
      </w:r>
      <w:r w:rsidRPr="15FEB4AB" w:rsidR="22101ED2">
        <w:rPr>
          <w:rFonts w:ascii="Arial" w:hAnsi="Arial" w:cs="Arial"/>
          <w:sz w:val="20"/>
        </w:rPr>
        <w:t>divisions</w:t>
      </w:r>
      <w:r w:rsidRPr="15FEB4AB" w:rsidR="57CEF53C">
        <w:rPr>
          <w:rFonts w:ascii="Arial" w:hAnsi="Arial" w:cs="Arial"/>
          <w:sz w:val="20"/>
        </w:rPr>
        <w:t xml:space="preserve">, </w:t>
      </w:r>
      <w:r w:rsidRPr="15FEB4AB" w:rsidR="22101ED2">
        <w:rPr>
          <w:rFonts w:ascii="Arial" w:hAnsi="Arial" w:cs="Arial"/>
          <w:sz w:val="20"/>
        </w:rPr>
        <w:t>see Fig</w:t>
      </w:r>
      <w:r w:rsidR="00412247">
        <w:rPr>
          <w:rFonts w:ascii="Arial" w:hAnsi="Arial" w:cs="Arial"/>
          <w:sz w:val="20"/>
        </w:rPr>
        <w:t>ure</w:t>
      </w:r>
      <w:r w:rsidRPr="15FEB4AB" w:rsidR="22101ED2">
        <w:rPr>
          <w:rFonts w:ascii="Arial" w:hAnsi="Arial" w:cs="Arial"/>
          <w:sz w:val="20"/>
        </w:rPr>
        <w:t xml:space="preserve"> 1</w:t>
      </w:r>
      <w:r w:rsidR="00412247">
        <w:rPr>
          <w:rFonts w:ascii="Arial" w:hAnsi="Arial" w:cs="Arial"/>
          <w:sz w:val="20"/>
        </w:rPr>
        <w:t xml:space="preserve"> for an example</w:t>
      </w:r>
      <w:r w:rsidRPr="15FEB4AB">
        <w:rPr>
          <w:rFonts w:ascii="Arial" w:hAnsi="Arial" w:cs="Arial"/>
          <w:sz w:val="20"/>
        </w:rPr>
        <w:t>.</w:t>
      </w:r>
    </w:p>
    <w:p w:rsidR="7B5BAF5B" w:rsidP="7B5BAF5B" w:rsidRDefault="7B5BAF5B" w14:paraId="79FBF671" w14:textId="0F678342">
      <w:pPr>
        <w:pStyle w:val="BodyText"/>
        <w:tabs>
          <w:tab w:val="clear" w:pos="5040"/>
          <w:tab w:val="clear" w:pos="10620"/>
        </w:tabs>
        <w:rPr>
          <w:rFonts w:ascii="Arial" w:hAnsi="Arial" w:cs="Arial"/>
          <w:sz w:val="20"/>
        </w:rPr>
      </w:pPr>
    </w:p>
    <w:p w:rsidR="008470DA" w:rsidRDefault="0057630E" w14:paraId="789CF342" w14:textId="77777777">
      <w:pPr>
        <w:pStyle w:val="BodyText"/>
        <w:tabs>
          <w:tab w:val="clear" w:pos="5040"/>
          <w:tab w:val="clear" w:pos="10620"/>
        </w:tabs>
        <w:ind w:left="720"/>
        <w:rPr>
          <w:rFonts w:ascii="Arial" w:hAnsi="Arial" w:cs="Arial"/>
          <w:b/>
          <w:sz w:val="20"/>
        </w:rPr>
      </w:pPr>
      <w:r>
        <w:rPr>
          <w:rFonts w:ascii="Arial" w:hAnsi="Arial" w:cs="Arial"/>
          <w:noProof/>
          <w:sz w:val="20"/>
        </w:rPr>
        <w:lastRenderedPageBreak/>
        <mc:AlternateContent>
          <mc:Choice Requires="wpg">
            <w:drawing>
              <wp:anchor distT="0" distB="0" distL="114300" distR="114300" simplePos="0" relativeHeight="251654656" behindDoc="0" locked="0" layoutInCell="1" allowOverlap="1" wp14:anchorId="78DF3EDB" wp14:editId="277B6147">
                <wp:simplePos x="0" y="0"/>
                <wp:positionH relativeFrom="column">
                  <wp:posOffset>804545</wp:posOffset>
                </wp:positionH>
                <wp:positionV relativeFrom="paragraph">
                  <wp:posOffset>135255</wp:posOffset>
                </wp:positionV>
                <wp:extent cx="4231640" cy="1508125"/>
                <wp:effectExtent l="0" t="12700" r="0" b="3175"/>
                <wp:wrapTopAndBottom/>
                <wp:docPr id="845" name="Group 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31640" cy="1508125"/>
                          <a:chOff x="2004" y="11088"/>
                          <a:chExt cx="6859" cy="2555"/>
                        </a:xfrm>
                      </wpg:grpSpPr>
                      <wpg:grpSp>
                        <wpg:cNvPr id="846" name="Group 597"/>
                        <wpg:cNvGrpSpPr>
                          <a:grpSpLocks/>
                        </wpg:cNvGrpSpPr>
                        <wpg:grpSpPr bwMode="auto">
                          <a:xfrm>
                            <a:off x="4714" y="11088"/>
                            <a:ext cx="3186" cy="2555"/>
                            <a:chOff x="4309" y="9360"/>
                            <a:chExt cx="3611" cy="2896"/>
                          </a:xfrm>
                        </wpg:grpSpPr>
                        <wps:wsp>
                          <wps:cNvPr id="847" name="Rectangle 598"/>
                          <wps:cNvSpPr>
                            <a:spLocks/>
                          </wps:cNvSpPr>
                          <wps:spPr bwMode="auto">
                            <a:xfrm>
                              <a:off x="4309" y="9365"/>
                              <a:ext cx="3606" cy="2891"/>
                            </a:xfrm>
                            <a:prstGeom prst="rect">
                              <a:avLst/>
                            </a:prstGeom>
                            <a:noFill/>
                            <a:ln w="19050"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48" name="Line 599"/>
                          <wps:cNvCnPr>
                            <a:cxnSpLocks/>
                          </wps:cNvCnPr>
                          <wps:spPr bwMode="auto">
                            <a:xfrm>
                              <a:off x="4680" y="9360"/>
                              <a:ext cx="0" cy="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9" name="Line 600"/>
                          <wps:cNvCnPr>
                            <a:cxnSpLocks/>
                          </wps:cNvCnPr>
                          <wps:spPr bwMode="auto">
                            <a:xfrm>
                              <a:off x="6120" y="9360"/>
                              <a:ext cx="0" cy="288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0" name="Line 601"/>
                          <wps:cNvCnPr>
                            <a:cxnSpLocks/>
                          </wps:cNvCnPr>
                          <wps:spPr bwMode="auto">
                            <a:xfrm>
                              <a:off x="6480" y="9360"/>
                              <a:ext cx="0" cy="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1" name="Line 602"/>
                          <wps:cNvCnPr>
                            <a:cxnSpLocks/>
                          </wps:cNvCnPr>
                          <wps:spPr bwMode="auto">
                            <a:xfrm>
                              <a:off x="5760" y="9360"/>
                              <a:ext cx="0" cy="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2" name="Line 603"/>
                          <wps:cNvCnPr>
                            <a:cxnSpLocks/>
                          </wps:cNvCnPr>
                          <wps:spPr bwMode="auto">
                            <a:xfrm>
                              <a:off x="6840" y="9360"/>
                              <a:ext cx="0" cy="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3" name="Line 604"/>
                          <wps:cNvCnPr>
                            <a:cxnSpLocks/>
                          </wps:cNvCnPr>
                          <wps:spPr bwMode="auto">
                            <a:xfrm>
                              <a:off x="7200" y="9360"/>
                              <a:ext cx="0" cy="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4" name="Line 605"/>
                          <wps:cNvCnPr>
                            <a:cxnSpLocks/>
                          </wps:cNvCnPr>
                          <wps:spPr bwMode="auto">
                            <a:xfrm>
                              <a:off x="7560" y="9360"/>
                              <a:ext cx="0" cy="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5" name="Line 606"/>
                          <wps:cNvCnPr>
                            <a:cxnSpLocks/>
                          </wps:cNvCnPr>
                          <wps:spPr bwMode="auto">
                            <a:xfrm>
                              <a:off x="5040" y="9360"/>
                              <a:ext cx="0" cy="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6" name="Line 607"/>
                          <wps:cNvCnPr>
                            <a:cxnSpLocks/>
                          </wps:cNvCnPr>
                          <wps:spPr bwMode="auto">
                            <a:xfrm>
                              <a:off x="5400" y="9360"/>
                              <a:ext cx="0" cy="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7" name="Line 608"/>
                          <wps:cNvCnPr>
                            <a:cxnSpLocks/>
                          </wps:cNvCnPr>
                          <wps:spPr bwMode="auto">
                            <a:xfrm>
                              <a:off x="4320" y="9720"/>
                              <a:ext cx="3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8" name="Line 609"/>
                          <wps:cNvCnPr>
                            <a:cxnSpLocks/>
                          </wps:cNvCnPr>
                          <wps:spPr bwMode="auto">
                            <a:xfrm>
                              <a:off x="4320" y="10080"/>
                              <a:ext cx="3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9" name="Line 610"/>
                          <wps:cNvCnPr>
                            <a:cxnSpLocks/>
                          </wps:cNvCnPr>
                          <wps:spPr bwMode="auto">
                            <a:xfrm>
                              <a:off x="4320" y="10800"/>
                              <a:ext cx="3600"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0" name="Line 611"/>
                          <wps:cNvCnPr>
                            <a:cxnSpLocks/>
                          </wps:cNvCnPr>
                          <wps:spPr bwMode="auto">
                            <a:xfrm>
                              <a:off x="4320" y="10440"/>
                              <a:ext cx="3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1" name="Line 612"/>
                          <wps:cNvCnPr>
                            <a:cxnSpLocks/>
                          </wps:cNvCnPr>
                          <wps:spPr bwMode="auto">
                            <a:xfrm>
                              <a:off x="4320" y="11160"/>
                              <a:ext cx="3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2" name="Line 613"/>
                          <wps:cNvCnPr>
                            <a:cxnSpLocks/>
                          </wps:cNvCnPr>
                          <wps:spPr bwMode="auto">
                            <a:xfrm>
                              <a:off x="4320" y="11520"/>
                              <a:ext cx="3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3" name="Line 614"/>
                          <wps:cNvCnPr>
                            <a:cxnSpLocks/>
                          </wps:cNvCnPr>
                          <wps:spPr bwMode="auto">
                            <a:xfrm>
                              <a:off x="4320" y="11880"/>
                              <a:ext cx="3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864" name="Text Box 616"/>
                        <wps:cNvSpPr txBox="1">
                          <a:spLocks/>
                        </wps:cNvSpPr>
                        <wps:spPr bwMode="auto">
                          <a:xfrm>
                            <a:off x="8143" y="11089"/>
                            <a:ext cx="720"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470DA" w:rsidRDefault="008470DA" w14:paraId="3E63403C" w14:textId="77777777">
                              <w:pPr>
                                <w:rPr>
                                  <w:b/>
                                  <w:szCs w:val="24"/>
                                  <w:u w:val="double"/>
                                </w:rPr>
                              </w:pPr>
                            </w:p>
                          </w:txbxContent>
                        </wps:txbx>
                        <wps:bodyPr rot="0" vert="horz" wrap="square" lIns="0" tIns="0" rIns="0" bIns="0" anchor="t" anchorCtr="0" upright="1">
                          <a:noAutofit/>
                        </wps:bodyPr>
                      </wps:wsp>
                      <wps:wsp>
                        <wps:cNvPr id="865" name="Text Box 617"/>
                        <wps:cNvSpPr txBox="1">
                          <a:spLocks/>
                        </wps:cNvSpPr>
                        <wps:spPr bwMode="auto">
                          <a:xfrm>
                            <a:off x="2004" y="11446"/>
                            <a:ext cx="2066" cy="5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470DA" w:rsidRDefault="008470DA" w14:paraId="33CABAF5" w14:textId="77777777">
                              <w:pPr>
                                <w:rPr>
                                  <w:i/>
                                  <w:sz w:val="20"/>
                                </w:rPr>
                              </w:pPr>
                              <w:r>
                                <w:rPr>
                                  <w:i/>
                                  <w:sz w:val="20"/>
                                </w:rPr>
                                <w:t>Sinusoidal wave form:</w:t>
                              </w:r>
                            </w:p>
                            <w:p w:rsidR="008470DA" w:rsidRDefault="008470DA" w14:paraId="03731A31" w14:textId="77777777">
                              <w:pPr>
                                <w:rPr>
                                  <w:i/>
                                  <w:sz w:val="20"/>
                                </w:rPr>
                              </w:pPr>
                              <w:r>
                                <w:rPr>
                                  <w:i/>
                                  <w:sz w:val="20"/>
                                </w:rPr>
                                <w:t xml:space="preserve"> 5 cycles, 6 div vertically</w:t>
                              </w:r>
                            </w:p>
                          </w:txbxContent>
                        </wps:txbx>
                        <wps:bodyPr rot="0" vert="horz" wrap="square" lIns="0" tIns="0" rIns="0" bIns="0" anchor="t" anchorCtr="0" upright="1">
                          <a:noAutofit/>
                        </wps:bodyPr>
                      </wps:wsp>
                      <wps:wsp>
                        <wps:cNvPr id="866" name="Line 618"/>
                        <wps:cNvCnPr>
                          <a:cxnSpLocks/>
                        </wps:cNvCnPr>
                        <wps:spPr bwMode="auto">
                          <a:xfrm>
                            <a:off x="4077" y="11662"/>
                            <a:ext cx="1239" cy="271"/>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867" name="Group 639"/>
                        <wpg:cNvGrpSpPr>
                          <a:grpSpLocks/>
                        </wpg:cNvGrpSpPr>
                        <wpg:grpSpPr bwMode="auto">
                          <a:xfrm>
                            <a:off x="4742" y="11383"/>
                            <a:ext cx="3139" cy="1958"/>
                            <a:chOff x="5269" y="11418"/>
                            <a:chExt cx="2951" cy="1899"/>
                          </a:xfrm>
                        </wpg:grpSpPr>
                        <wps:wsp>
                          <wps:cNvPr id="868" name="Freeform 620"/>
                          <wps:cNvSpPr>
                            <a:spLocks/>
                          </wps:cNvSpPr>
                          <wps:spPr bwMode="auto">
                            <a:xfrm>
                              <a:off x="5514" y="1235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69" name="Freeform 622"/>
                          <wps:cNvSpPr>
                            <a:spLocks/>
                          </wps:cNvSpPr>
                          <wps:spPr bwMode="auto">
                            <a:xfrm flipH="1" flipV="1">
                              <a:off x="5269" y="1141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70" name="Freeform 625"/>
                          <wps:cNvSpPr>
                            <a:spLocks/>
                          </wps:cNvSpPr>
                          <wps:spPr bwMode="auto">
                            <a:xfrm>
                              <a:off x="6006" y="1235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71" name="Freeform 626"/>
                          <wps:cNvSpPr>
                            <a:spLocks/>
                          </wps:cNvSpPr>
                          <wps:spPr bwMode="auto">
                            <a:xfrm flipH="1" flipV="1">
                              <a:off x="5761" y="1141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72" name="Freeform 628"/>
                          <wps:cNvSpPr>
                            <a:spLocks/>
                          </wps:cNvSpPr>
                          <wps:spPr bwMode="auto">
                            <a:xfrm>
                              <a:off x="6498" y="1235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73" name="Freeform 629"/>
                          <wps:cNvSpPr>
                            <a:spLocks/>
                          </wps:cNvSpPr>
                          <wps:spPr bwMode="auto">
                            <a:xfrm flipH="1" flipV="1">
                              <a:off x="6253" y="1141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74" name="Freeform 631"/>
                          <wps:cNvSpPr>
                            <a:spLocks/>
                          </wps:cNvSpPr>
                          <wps:spPr bwMode="auto">
                            <a:xfrm>
                              <a:off x="6990" y="1235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75" name="Freeform 632"/>
                          <wps:cNvSpPr>
                            <a:spLocks/>
                          </wps:cNvSpPr>
                          <wps:spPr bwMode="auto">
                            <a:xfrm flipH="1" flipV="1">
                              <a:off x="6745" y="1141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76" name="Freeform 634"/>
                          <wps:cNvSpPr>
                            <a:spLocks/>
                          </wps:cNvSpPr>
                          <wps:spPr bwMode="auto">
                            <a:xfrm>
                              <a:off x="7482" y="1235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77" name="Freeform 635"/>
                          <wps:cNvSpPr>
                            <a:spLocks/>
                          </wps:cNvSpPr>
                          <wps:spPr bwMode="auto">
                            <a:xfrm flipH="1" flipV="1">
                              <a:off x="7237" y="1141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78" name="Freeform 637"/>
                          <wps:cNvSpPr>
                            <a:spLocks/>
                          </wps:cNvSpPr>
                          <wps:spPr bwMode="auto">
                            <a:xfrm>
                              <a:off x="7974" y="1235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79" name="Freeform 638"/>
                          <wps:cNvSpPr>
                            <a:spLocks/>
                          </wps:cNvSpPr>
                          <wps:spPr bwMode="auto">
                            <a:xfrm flipH="1" flipV="1">
                              <a:off x="7729" y="1141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w14:anchorId="7D7E9DC1">
              <v:group id="Group 640" style="position:absolute;left:0;text-align:left;margin-left:63.35pt;margin-top:10.65pt;width:333.2pt;height:118.75pt;z-index:251654656" coordsize="6859,2555" coordorigin="2004,11088" o:spid="_x0000_s1026" w14:anchorId="78DF3E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">
                <v:group id="Group 597" style="position:absolute;left:4714;top:11088;width:3186;height:2555" coordsize="3611,2896" coordorigin="4309,9360"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">
                  <v:rect id="Rectangle 598" style="position:absolute;left:4309;top:9365;width:3606;height:2891;visibility:visible;mso-wrap-style:square;v-text-anchor:top" o:spid="_x0000_s1028" filled="f"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">
                    <v:path arrowok="t"/>
                    <v:textbox inset="0,0,0,0"/>
                  </v:rect>
                  <v:line id="Line 599" style="position:absolute;visibility:visible;mso-wrap-style:square" o:spid="_x0000_s1029" o:connectortype="straight" from="4680,9360" to="4680,1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">
                    <o:lock v:ext="edit" shapetype="f"/>
                  </v:line>
                  <v:line id="Line 600" style="position:absolute;visibility:visible;mso-wrap-style:square" o:spid="_x0000_s1030" strokeweight="1.5pt" o:connectortype="straight" from="6120,9360" to="6120,1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">
                    <o:lock v:ext="edit" shapetype="f"/>
                  </v:line>
                  <v:line id="Line 601" style="position:absolute;visibility:visible;mso-wrap-style:square" o:spid="_x0000_s1031" o:connectortype="straight" from="6480,9360" to="6480,1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">
                    <o:lock v:ext="edit" shapetype="f"/>
                  </v:line>
                  <v:line id="Line 602" style="position:absolute;visibility:visible;mso-wrap-style:square" o:spid="_x0000_s1032" o:connectortype="straight" from="5760,9360" to="5760,1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">
                    <o:lock v:ext="edit" shapetype="f"/>
                  </v:line>
                  <v:line id="Line 603" style="position:absolute;visibility:visible;mso-wrap-style:square" o:spid="_x0000_s1033" o:connectortype="straight" from="6840,9360" to="6840,1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">
                    <o:lock v:ext="edit" shapetype="f"/>
                  </v:line>
                  <v:line id="Line 604" style="position:absolute;visibility:visible;mso-wrap-style:square" o:spid="_x0000_s1034" o:connectortype="straight" from="7200,9360" to="7200,1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">
                    <o:lock v:ext="edit" shapetype="f"/>
                  </v:line>
                  <v:line id="Line 605" style="position:absolute;visibility:visible;mso-wrap-style:square" o:spid="_x0000_s1035" o:connectortype="straight" from="7560,9360" to="7560,1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">
                    <o:lock v:ext="edit" shapetype="f"/>
                  </v:line>
                  <v:line id="Line 606" style="position:absolute;visibility:visible;mso-wrap-style:square" o:spid="_x0000_s1036" o:connectortype="straight" from="5040,9360" to="5040,1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">
                    <o:lock v:ext="edit" shapetype="f"/>
                  </v:line>
                  <v:line id="Line 607" style="position:absolute;visibility:visible;mso-wrap-style:square" o:spid="_x0000_s1037" o:connectortype="straight" from="5400,9360" to="5400,1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">
                    <o:lock v:ext="edit" shapetype="f"/>
                  </v:line>
                  <v:line id="Line 608" style="position:absolute;visibility:visible;mso-wrap-style:square" o:spid="_x0000_s1038" o:connectortype="straight" from="4320,9720" to="7920,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">
                    <o:lock v:ext="edit" shapetype="f"/>
                  </v:line>
                  <v:line id="Line 609" style="position:absolute;visibility:visible;mso-wrap-style:square" o:spid="_x0000_s1039" o:connectortype="straight" from="4320,10080" to="7920,1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">
                    <o:lock v:ext="edit" shapetype="f"/>
                  </v:line>
                  <v:line id="Line 610" style="position:absolute;visibility:visible;mso-wrap-style:square" o:spid="_x0000_s1040" strokeweight="1.5pt" o:connectortype="straight" from="4320,10800" to="7920,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">
                    <o:lock v:ext="edit" shapetype="f"/>
                  </v:line>
                  <v:line id="Line 611" style="position:absolute;visibility:visible;mso-wrap-style:square" o:spid="_x0000_s1041" o:connectortype="straight" from="4320,10440" to="7920,10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">
                    <o:lock v:ext="edit" shapetype="f"/>
                  </v:line>
                  <v:line id="Line 612" style="position:absolute;visibility:visible;mso-wrap-style:square" o:spid="_x0000_s1042" o:connectortype="straight" from="4320,11160" to="7920,1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">
                    <o:lock v:ext="edit" shapetype="f"/>
                  </v:line>
                  <v:line id="Line 613" style="position:absolute;visibility:visible;mso-wrap-style:square" o:spid="_x0000_s1043" o:connectortype="straight" from="4320,11520" to="7920,11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">
                    <o:lock v:ext="edit" shapetype="f"/>
                  </v:line>
                  <v:line id="Line 614" style="position:absolute;visibility:visible;mso-wrap-style:square" o:spid="_x0000_s1044" o:connectortype="straight" from="4320,11880" to="7920,1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">
                    <o:lock v:ext="edit" shapetype="f"/>
                  </v:line>
                </v:group>
                <v:shapetype id="_x0000_t202" coordsize="21600,21600" o:spt="202" path="m,l,21600r21600,l21600,xe">
                  <v:stroke joinstyle="miter"/>
                  <v:path gradientshapeok="t" o:connecttype="rect"/>
                </v:shapetype>
                <v:shape id="Text Box 616" style="position:absolute;left:8143;top:11089;width:720;height:289;visibility:visible;mso-wrap-style:square;v-text-anchor:top" o:spid="_x0000_s104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">
                  <v:path arrowok="t"/>
                  <v:textbox inset="0,0,0,0">
                    <w:txbxContent>
                      <w:p w:rsidR="008470DA" w:rsidRDefault="008470DA" w14:paraId="672A6659" w14:textId="77777777">
                        <w:pPr>
                          <w:rPr>
                            <w:b/>
                            <w:szCs w:val="24"/>
                            <w:u w:val="double"/>
                          </w:rPr>
                        </w:pPr>
                      </w:p>
                    </w:txbxContent>
                  </v:textbox>
                </v:shape>
                <v:shape id="Text Box 617" style="position:absolute;left:2004;top:11446;width:2066;height:548;visibility:visible;mso-wrap-style:square;v-text-anchor:top" o:spid="_x0000_s104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">
                  <v:path arrowok="t"/>
                  <v:textbox inset="0,0,0,0">
                    <w:txbxContent>
                      <w:p w:rsidR="008470DA" w:rsidRDefault="008470DA" w14:paraId="14855F68" w14:textId="77777777">
                        <w:pPr>
                          <w:rPr>
                            <w:i/>
                            <w:sz w:val="20"/>
                          </w:rPr>
                        </w:pPr>
                        <w:r>
                          <w:rPr>
                            <w:i/>
                            <w:sz w:val="20"/>
                          </w:rPr>
                          <w:t>Sinusoidal wave form:</w:t>
                        </w:r>
                      </w:p>
                      <w:p w:rsidR="008470DA" w:rsidRDefault="008470DA" w14:paraId="33D51F4D" w14:textId="77777777">
                        <w:pPr>
                          <w:rPr>
                            <w:i/>
                            <w:sz w:val="20"/>
                          </w:rPr>
                        </w:pPr>
                        <w:r>
                          <w:rPr>
                            <w:i/>
                            <w:sz w:val="20"/>
                          </w:rPr>
                          <w:t xml:space="preserve"> 5 cycles, 6 div vertically</w:t>
                        </w:r>
                      </w:p>
                    </w:txbxContent>
                  </v:textbox>
                </v:shape>
                <v:line id="Line 618" style="position:absolute;visibility:visible;mso-wrap-style:square" o:spid="_x0000_s1047" o:connectortype="straight" from="4077,11662" to="5316,11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">
                  <v:stroke endarrow="block"/>
                  <o:lock v:ext="edit" shapetype="f"/>
                </v:line>
                <v:group id="Group 639" style="position:absolute;left:4742;top:11383;width:3139;height:1958" coordsize="2951,1899" coordorigin="5269,11418" o:spid="_x0000_s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">
                  <v:shape id="Freeform 620" style="position:absolute;left:5514;top:12358;width:246;height:959;visibility:visible;mso-wrap-style:square;v-text-anchor:top" coordsize="637,959" o:spid="_x0000_s1049" filled="f" path="m637,c622,71,594,269,547,415,500,561,407,793,358,876v-49,83,-75,51,-107,35c219,895,198,869,169,781,140,693,102,510,74,380,46,250,15,7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">
                    <v:path arrowok="t" o:connecttype="custom" o:connectlocs="246,0;211,415;138,876;97,911;65,781;29,380;0,0" o:connectangles="0,0,0,0,0,0,0"/>
                  </v:shape>
                  <v:shape id="Freeform 622" style="position:absolute;left:5269;top:11418;width:246;height:959;flip:x y;visibility:visible;mso-wrap-style:square;v-text-anchor:top" coordsize="637,959" o:spid="_x0000_s1050" filled="f" path="m637,c622,71,594,269,547,415,500,561,407,793,358,876v-49,83,-75,51,-107,35c219,895,198,869,169,781,140,693,102,510,74,380,46,250,15,7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">
                    <v:path arrowok="t" o:connecttype="custom" o:connectlocs="246,0;211,415;138,876;97,911;65,781;29,380;0,0" o:connectangles="0,0,0,0,0,0,0"/>
                  </v:shape>
                  <v:shape id="Freeform 625" style="position:absolute;left:6006;top:12358;width:246;height:959;visibility:visible;mso-wrap-style:square;v-text-anchor:top" coordsize="637,959" o:spid="_x0000_s1051" filled="f" path="m637,c622,71,594,269,547,415,500,561,407,793,358,876v-49,83,-75,51,-107,35c219,895,198,869,169,781,140,693,102,510,74,380,46,250,15,7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">
                    <v:path arrowok="t" o:connecttype="custom" o:connectlocs="246,0;211,415;138,876;97,911;65,781;29,380;0,0" o:connectangles="0,0,0,0,0,0,0"/>
                  </v:shape>
                  <v:shape id="Freeform 626" style="position:absolute;left:5761;top:11418;width:246;height:959;flip:x y;visibility:visible;mso-wrap-style:square;v-text-anchor:top" coordsize="637,959" o:spid="_x0000_s1052" filled="f" path="m637,c622,71,594,269,547,415,500,561,407,793,358,876v-49,83,-75,51,-107,35c219,895,198,869,169,781,140,693,102,510,74,380,46,250,15,7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">
                    <v:path arrowok="t" o:connecttype="custom" o:connectlocs="246,0;211,415;138,876;97,911;65,781;29,380;0,0" o:connectangles="0,0,0,0,0,0,0"/>
                  </v:shape>
                  <v:shape id="Freeform 628" style="position:absolute;left:6498;top:12358;width:246;height:959;visibility:visible;mso-wrap-style:square;v-text-anchor:top" coordsize="637,959" o:spid="_x0000_s1053" filled="f" path="m637,c622,71,594,269,547,415,500,561,407,793,358,876v-49,83,-75,51,-107,35c219,895,198,869,169,781,140,693,102,510,74,380,46,250,15,7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">
                    <v:path arrowok="t" o:connecttype="custom" o:connectlocs="246,0;211,415;138,876;97,911;65,781;29,380;0,0" o:connectangles="0,0,0,0,0,0,0"/>
                  </v:shape>
                  <v:shape id="Freeform 629" style="position:absolute;left:6253;top:11418;width:246;height:959;flip:x y;visibility:visible;mso-wrap-style:square;v-text-anchor:top" coordsize="637,959" o:spid="_x0000_s1054" filled="f" path="m637,c622,71,594,269,547,415,500,561,407,793,358,876v-49,83,-75,51,-107,35c219,895,198,869,169,781,140,693,102,510,74,380,46,250,15,7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">
                    <v:path arrowok="t" o:connecttype="custom" o:connectlocs="246,0;211,415;138,876;97,911;65,781;29,380;0,0" o:connectangles="0,0,0,0,0,0,0"/>
                  </v:shape>
                  <v:shape id="Freeform 631" style="position:absolute;left:6990;top:12358;width:246;height:959;visibility:visible;mso-wrap-style:square;v-text-anchor:top" coordsize="637,959" o:spid="_x0000_s1055" filled="f" path="m637,c622,71,594,269,547,415,500,561,407,793,358,876v-49,83,-75,51,-107,35c219,895,198,869,169,781,140,693,102,510,74,380,46,250,15,7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">
                    <v:path arrowok="t" o:connecttype="custom" o:connectlocs="246,0;211,415;138,876;97,911;65,781;29,380;0,0" o:connectangles="0,0,0,0,0,0,0"/>
                  </v:shape>
                  <v:shape id="Freeform 632" style="position:absolute;left:6745;top:11418;width:246;height:959;flip:x y;visibility:visible;mso-wrap-style:square;v-text-anchor:top" coordsize="637,959" o:spid="_x0000_s1056" filled="f" path="m637,c622,71,594,269,547,415,500,561,407,793,358,876v-49,83,-75,51,-107,35c219,895,198,869,169,781,140,693,102,510,74,380,46,250,15,7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">
                    <v:path arrowok="t" o:connecttype="custom" o:connectlocs="246,0;211,415;138,876;97,911;65,781;29,380;0,0" o:connectangles="0,0,0,0,0,0,0"/>
                  </v:shape>
                  <v:shape id="Freeform 634" style="position:absolute;left:7482;top:12358;width:246;height:959;visibility:visible;mso-wrap-style:square;v-text-anchor:top" coordsize="637,959" o:spid="_x0000_s1057" filled="f" path="m637,c622,71,594,269,547,415,500,561,407,793,358,876v-49,83,-75,51,-107,35c219,895,198,869,169,781,140,693,102,510,74,380,46,250,15,7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">
                    <v:path arrowok="t" o:connecttype="custom" o:connectlocs="246,0;211,415;138,876;97,911;65,781;29,380;0,0" o:connectangles="0,0,0,0,0,0,0"/>
                  </v:shape>
                  <v:shape id="Freeform 635" style="position:absolute;left:7237;top:11418;width:246;height:959;flip:x y;visibility:visible;mso-wrap-style:square;v-text-anchor:top" coordsize="637,959" o:spid="_x0000_s1058" filled="f" path="m637,c622,71,594,269,547,415,500,561,407,793,358,876v-49,83,-75,51,-107,35c219,895,198,869,169,781,140,693,102,510,74,380,46,250,15,7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">
                    <v:path arrowok="t" o:connecttype="custom" o:connectlocs="246,0;211,415;138,876;97,911;65,781;29,380;0,0" o:connectangles="0,0,0,0,0,0,0"/>
                  </v:shape>
                  <v:shape id="Freeform 637" style="position:absolute;left:7974;top:12358;width:246;height:959;visibility:visible;mso-wrap-style:square;v-text-anchor:top" coordsize="637,959" o:spid="_x0000_s1059" filled="f" path="m637,c622,71,594,269,547,415,500,561,407,793,358,876v-49,83,-75,51,-107,35c219,895,198,869,169,781,140,693,102,510,74,380,46,250,15,7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">
                    <v:path arrowok="t" o:connecttype="custom" o:connectlocs="246,0;211,415;138,876;97,911;65,781;29,380;0,0" o:connectangles="0,0,0,0,0,0,0"/>
                  </v:shape>
                  <v:shape id="Freeform 638" style="position:absolute;left:7729;top:11418;width:246;height:959;flip:x y;visibility:visible;mso-wrap-style:square;v-text-anchor:top" coordsize="637,959" o:spid="_x0000_s1060" filled="f" path="m637,c622,71,594,269,547,415,500,561,407,793,358,876v-49,83,-75,51,-107,35c219,895,198,869,169,781,140,693,102,510,74,380,46,250,15,7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">
                    <v:path arrowok="t" o:connecttype="custom" o:connectlocs="246,0;211,415;138,876;97,911;65,781;29,380;0,0" o:connectangles="0,0,0,0,0,0,0"/>
                  </v:shape>
                </v:group>
                <w10:wrap type="topAndBottom"/>
              </v:group>
            </w:pict>
          </mc:Fallback>
        </mc:AlternateContent>
      </w:r>
      <w:r w:rsidR="008470DA">
        <w:rPr>
          <w:rFonts w:ascii="Arial" w:hAnsi="Arial" w:cs="Arial"/>
          <w:b/>
          <w:sz w:val="20"/>
        </w:rPr>
        <w:t xml:space="preserve">                                                               </w:t>
      </w:r>
    </w:p>
    <w:p w:rsidR="00301907" w:rsidP="15FEB4AB" w:rsidRDefault="44702EC4" w14:paraId="71C08913" w14:textId="6C16C699">
      <w:pPr>
        <w:pStyle w:val="BodyText"/>
        <w:tabs>
          <w:tab w:val="clear" w:pos="5040"/>
          <w:tab w:val="clear" w:pos="10620"/>
        </w:tabs>
        <w:ind w:left="720"/>
        <w:rPr>
          <w:rFonts w:ascii="Arial" w:hAnsi="Arial" w:cs="Arial"/>
          <w:sz w:val="20"/>
        </w:rPr>
      </w:pPr>
      <w:r w:rsidRPr="3739DE68">
        <w:rPr>
          <w:rFonts w:ascii="Arial" w:hAnsi="Arial" w:cs="Arial"/>
          <w:b/>
          <w:bCs/>
          <w:sz w:val="20"/>
        </w:rPr>
        <w:t xml:space="preserve">        </w:t>
      </w:r>
      <w:r w:rsidRPr="3739DE68" w:rsidR="22101ED2">
        <w:rPr>
          <w:rFonts w:ascii="Arial" w:hAnsi="Arial" w:cs="Arial"/>
          <w:b/>
          <w:bCs/>
          <w:sz w:val="20"/>
        </w:rPr>
        <w:t>Figure 1</w:t>
      </w:r>
      <w:r w:rsidRPr="3739DE68">
        <w:rPr>
          <w:rFonts w:ascii="Arial" w:hAnsi="Arial" w:cs="Arial"/>
          <w:b/>
          <w:bCs/>
          <w:sz w:val="20"/>
        </w:rPr>
        <w:t>:</w:t>
      </w:r>
      <w:r w:rsidRPr="3739DE68">
        <w:rPr>
          <w:rFonts w:ascii="Arial" w:hAnsi="Arial" w:cs="Arial"/>
          <w:sz w:val="20"/>
        </w:rPr>
        <w:t xml:space="preserve"> </w:t>
      </w:r>
      <w:r w:rsidRPr="3739DE68" w:rsidR="5F132D2B">
        <w:rPr>
          <w:rFonts w:ascii="Arial" w:hAnsi="Arial" w:cs="Arial"/>
          <w:sz w:val="20"/>
        </w:rPr>
        <w:t xml:space="preserve">Example </w:t>
      </w:r>
      <w:r w:rsidRPr="3739DE68">
        <w:rPr>
          <w:rFonts w:ascii="Arial" w:hAnsi="Arial" w:cs="Arial"/>
          <w:sz w:val="20"/>
        </w:rPr>
        <w:t>Sinusoidal Waveform</w:t>
      </w:r>
      <w:r w:rsidRPr="3739DE68" w:rsidR="644EC0DF">
        <w:rPr>
          <w:rFonts w:ascii="Arial" w:hAnsi="Arial" w:cs="Arial"/>
          <w:sz w:val="20"/>
        </w:rPr>
        <w:t xml:space="preserve">, with </w:t>
      </w:r>
      <w:proofErr w:type="spellStart"/>
      <w:r w:rsidRPr="3739DE68" w:rsidR="644EC0DF">
        <w:rPr>
          <w:rFonts w:ascii="Arial" w:hAnsi="Arial" w:cs="Arial"/>
          <w:sz w:val="20"/>
        </w:rPr>
        <w:t>N_</w:t>
      </w:r>
      <w:r w:rsidRPr="3739DE68" w:rsidR="2983723A">
        <w:rPr>
          <w:rFonts w:ascii="Arial" w:hAnsi="Arial" w:cs="Arial"/>
          <w:sz w:val="20"/>
        </w:rPr>
        <w:t>c</w:t>
      </w:r>
      <w:r w:rsidRPr="3739DE68" w:rsidR="644EC0DF">
        <w:rPr>
          <w:rFonts w:ascii="Arial" w:hAnsi="Arial" w:cs="Arial"/>
          <w:sz w:val="20"/>
        </w:rPr>
        <w:t>ycles</w:t>
      </w:r>
      <w:proofErr w:type="spellEnd"/>
      <w:r w:rsidRPr="3739DE68" w:rsidR="644EC0DF">
        <w:rPr>
          <w:rFonts w:ascii="Arial" w:hAnsi="Arial" w:cs="Arial"/>
          <w:sz w:val="20"/>
        </w:rPr>
        <w:t xml:space="preserve"> = 5, and </w:t>
      </w:r>
      <w:proofErr w:type="spellStart"/>
      <w:r w:rsidRPr="3739DE68" w:rsidR="644EC0DF">
        <w:rPr>
          <w:rFonts w:ascii="Arial" w:hAnsi="Arial" w:cs="Arial"/>
          <w:sz w:val="20"/>
        </w:rPr>
        <w:t>N_vertical</w:t>
      </w:r>
      <w:proofErr w:type="spellEnd"/>
      <w:r w:rsidRPr="3739DE68" w:rsidR="644EC0DF">
        <w:rPr>
          <w:rFonts w:ascii="Arial" w:hAnsi="Arial" w:cs="Arial"/>
          <w:sz w:val="20"/>
        </w:rPr>
        <w:t xml:space="preserve"> = 6</w:t>
      </w:r>
    </w:p>
    <w:p w:rsidR="008470DA" w:rsidRDefault="008470DA" w14:paraId="02579A1A" w14:textId="77777777">
      <w:pPr>
        <w:pStyle w:val="BodyText"/>
        <w:tabs>
          <w:tab w:val="clear" w:pos="5040"/>
          <w:tab w:val="clear" w:pos="10620"/>
        </w:tabs>
        <w:ind w:left="720"/>
        <w:rPr>
          <w:rFonts w:ascii="Arial" w:hAnsi="Arial" w:cs="Arial"/>
          <w:sz w:val="20"/>
        </w:rPr>
      </w:pPr>
    </w:p>
    <w:p w:rsidR="008470DA" w:rsidP="7B5BAF5B" w:rsidRDefault="4C6A337A" w14:paraId="75BF7A6F" w14:textId="3CD1219D">
      <w:pPr>
        <w:pStyle w:val="BodyText"/>
        <w:tabs>
          <w:tab w:val="clear" w:pos="5040"/>
          <w:tab w:val="clear" w:pos="10620"/>
        </w:tabs>
        <w:rPr>
          <w:rFonts w:ascii="Arial" w:hAnsi="Arial" w:cs="Arial"/>
          <w:b/>
          <w:bCs/>
          <w:sz w:val="20"/>
        </w:rPr>
      </w:pPr>
      <w:r w:rsidRPr="3739DE68">
        <w:rPr>
          <w:rFonts w:ascii="Arial" w:hAnsi="Arial" w:cs="Arial"/>
          <w:b/>
          <w:bCs/>
          <w:i/>
          <w:iCs/>
          <w:sz w:val="20"/>
        </w:rPr>
        <w:t xml:space="preserve">3a) </w:t>
      </w:r>
      <w:r w:rsidRPr="3739DE68" w:rsidR="46A529B5">
        <w:rPr>
          <w:rFonts w:ascii="Arial" w:hAnsi="Arial" w:cs="Arial"/>
          <w:b/>
          <w:bCs/>
          <w:i/>
          <w:iCs/>
          <w:sz w:val="20"/>
        </w:rPr>
        <w:t>V</w:t>
      </w:r>
      <w:r w:rsidRPr="3739DE68" w:rsidR="1322F086">
        <w:rPr>
          <w:rFonts w:ascii="Arial" w:hAnsi="Arial" w:cs="Arial"/>
          <w:b/>
          <w:bCs/>
          <w:i/>
          <w:iCs/>
          <w:sz w:val="20"/>
        </w:rPr>
        <w:t>isually</w:t>
      </w:r>
      <w:r w:rsidRPr="3739DE68" w:rsidR="1322F086">
        <w:rPr>
          <w:rFonts w:ascii="Arial" w:hAnsi="Arial" w:cs="Arial"/>
          <w:sz w:val="20"/>
        </w:rPr>
        <w:t xml:space="preserve"> measure</w:t>
      </w:r>
      <w:r w:rsidRPr="3739DE68" w:rsidR="434EC118">
        <w:rPr>
          <w:rFonts w:ascii="Arial" w:hAnsi="Arial" w:cs="Arial"/>
          <w:sz w:val="20"/>
        </w:rPr>
        <w:t xml:space="preserve"> </w:t>
      </w:r>
      <w:r w:rsidRPr="3739DE68" w:rsidR="50FD1106">
        <w:rPr>
          <w:rFonts w:ascii="Arial" w:hAnsi="Arial" w:cs="Arial"/>
          <w:sz w:val="20"/>
        </w:rPr>
        <w:t>(</w:t>
      </w:r>
      <w:r w:rsidRPr="3739DE68" w:rsidR="434EC118">
        <w:rPr>
          <w:rFonts w:ascii="Arial" w:hAnsi="Arial" w:cs="Arial"/>
          <w:sz w:val="20"/>
        </w:rPr>
        <w:t xml:space="preserve">by counting </w:t>
      </w:r>
      <w:r w:rsidRPr="3739DE68" w:rsidR="7148EA3A">
        <w:rPr>
          <w:rFonts w:ascii="Arial" w:hAnsi="Arial" w:cs="Arial"/>
          <w:sz w:val="20"/>
        </w:rPr>
        <w:t xml:space="preserve">number of </w:t>
      </w:r>
      <w:r w:rsidRPr="3739DE68" w:rsidR="434EC118">
        <w:rPr>
          <w:rFonts w:ascii="Arial" w:hAnsi="Arial" w:cs="Arial"/>
          <w:sz w:val="20"/>
        </w:rPr>
        <w:t>divisions</w:t>
      </w:r>
      <w:r w:rsidR="00412247">
        <w:rPr>
          <w:rFonts w:ascii="Arial" w:hAnsi="Arial" w:cs="Arial"/>
          <w:sz w:val="20"/>
        </w:rPr>
        <w:t xml:space="preserve"> on the display</w:t>
      </w:r>
      <w:r w:rsidRPr="3739DE68" w:rsidR="1296535D">
        <w:rPr>
          <w:rFonts w:ascii="Arial" w:hAnsi="Arial" w:cs="Arial"/>
          <w:sz w:val="20"/>
        </w:rPr>
        <w:t>) the</w:t>
      </w:r>
      <w:r w:rsidRPr="3739DE68" w:rsidR="434EC118">
        <w:rPr>
          <w:rFonts w:ascii="Arial" w:hAnsi="Arial" w:cs="Arial"/>
          <w:sz w:val="20"/>
        </w:rPr>
        <w:t xml:space="preserve"> </w:t>
      </w:r>
      <w:r w:rsidRPr="3739DE68" w:rsidR="403E9351">
        <w:rPr>
          <w:rFonts w:ascii="Arial" w:hAnsi="Arial" w:cs="Arial"/>
          <w:sz w:val="20"/>
        </w:rPr>
        <w:t>amplitude</w:t>
      </w:r>
      <w:r w:rsidRPr="3739DE68" w:rsidR="152823F5">
        <w:rPr>
          <w:rStyle w:val="PageNumber"/>
          <w:rFonts w:ascii="Arial" w:hAnsi="Arial" w:cs="Arial"/>
          <w:sz w:val="20"/>
        </w:rPr>
        <w:t xml:space="preserve"> </w:t>
      </w:r>
      <w:r w:rsidR="00412247">
        <w:rPr>
          <w:rStyle w:val="PageNumber"/>
          <w:rFonts w:ascii="Arial" w:hAnsi="Arial" w:cs="Arial"/>
          <w:sz w:val="20"/>
        </w:rPr>
        <w:t xml:space="preserve">and period </w:t>
      </w:r>
      <w:r w:rsidRPr="3739DE68" w:rsidR="152823F5">
        <w:rPr>
          <w:rStyle w:val="PageNumber"/>
          <w:rFonts w:ascii="Arial" w:hAnsi="Arial" w:cs="Arial"/>
          <w:sz w:val="20"/>
        </w:rPr>
        <w:t>of the waveform</w:t>
      </w:r>
      <w:r w:rsidRPr="3739DE68" w:rsidR="135E6B9E">
        <w:rPr>
          <w:rStyle w:val="PageNumber"/>
          <w:rFonts w:ascii="Arial" w:hAnsi="Arial" w:cs="Arial"/>
          <w:sz w:val="20"/>
        </w:rPr>
        <w:t>.</w:t>
      </w:r>
      <w:r w:rsidRPr="3739DE68" w:rsidR="1322F086">
        <w:rPr>
          <w:rStyle w:val="PageNumber"/>
          <w:rFonts w:ascii="Arial" w:hAnsi="Arial" w:cs="Arial"/>
          <w:sz w:val="20"/>
        </w:rPr>
        <w:t xml:space="preserve"> Consider the </w:t>
      </w:r>
      <w:r w:rsidRPr="3739DE68" w:rsidR="135E6B9E">
        <w:rPr>
          <w:rStyle w:val="PageNumber"/>
          <w:rFonts w:ascii="Arial" w:hAnsi="Arial" w:cs="Arial"/>
          <w:sz w:val="20"/>
        </w:rPr>
        <w:t xml:space="preserve">resolution of </w:t>
      </w:r>
      <w:r w:rsidRPr="3739DE68" w:rsidR="6CEF49BB">
        <w:rPr>
          <w:rFonts w:ascii="Arial" w:hAnsi="Arial" w:cs="Arial"/>
          <w:sz w:val="20"/>
        </w:rPr>
        <w:t>the scale</w:t>
      </w:r>
      <w:r w:rsidRPr="3739DE68" w:rsidR="5DD30C76">
        <w:rPr>
          <w:rFonts w:ascii="Arial" w:hAnsi="Arial" w:cs="Arial"/>
          <w:sz w:val="20"/>
        </w:rPr>
        <w:t>s</w:t>
      </w:r>
      <w:r w:rsidRPr="3739DE68" w:rsidR="6CEF49BB">
        <w:rPr>
          <w:rFonts w:ascii="Arial" w:hAnsi="Arial" w:cs="Arial"/>
          <w:sz w:val="20"/>
        </w:rPr>
        <w:t xml:space="preserve"> of </w:t>
      </w:r>
      <w:r w:rsidRPr="3739DE68" w:rsidR="6B75B1D7">
        <w:rPr>
          <w:rFonts w:ascii="Arial" w:hAnsi="Arial" w:cs="Arial"/>
          <w:sz w:val="20"/>
        </w:rPr>
        <w:t xml:space="preserve">each axis in </w:t>
      </w:r>
      <w:r w:rsidRPr="3739DE68" w:rsidR="6CEF49BB">
        <w:rPr>
          <w:rFonts w:ascii="Arial" w:hAnsi="Arial" w:cs="Arial"/>
          <w:sz w:val="20"/>
        </w:rPr>
        <w:t>the display</w:t>
      </w:r>
      <w:r w:rsidRPr="3739DE68" w:rsidR="44702EC4">
        <w:rPr>
          <w:rFonts w:ascii="Arial" w:hAnsi="Arial" w:cs="Arial"/>
          <w:sz w:val="20"/>
        </w:rPr>
        <w:t>.</w:t>
      </w:r>
      <w:r w:rsidRPr="3739DE68" w:rsidR="563DF857">
        <w:rPr>
          <w:rFonts w:ascii="Arial" w:hAnsi="Arial" w:cs="Arial"/>
          <w:sz w:val="20"/>
        </w:rPr>
        <w:t xml:space="preserve"> </w:t>
      </w:r>
    </w:p>
    <w:p w:rsidR="008470DA" w:rsidRDefault="008470DA" w14:paraId="4DC8EDDC" w14:textId="77777777">
      <w:pPr>
        <w:pStyle w:val="BodyText"/>
        <w:tabs>
          <w:tab w:val="clear" w:pos="5040"/>
          <w:tab w:val="clear" w:pos="10620"/>
        </w:tabs>
        <w:ind w:left="990"/>
        <w:rPr>
          <w:rFonts w:ascii="Arial" w:hAnsi="Arial" w:cs="Arial"/>
          <w:sz w:val="20"/>
        </w:rPr>
      </w:pPr>
    </w:p>
    <w:p w:rsidR="15FEB4AB" w:rsidP="00412247" w:rsidRDefault="44702EC4" w14:paraId="6ECA45B3" w14:textId="57F31038">
      <w:pPr>
        <w:pStyle w:val="BodyText"/>
        <w:tabs>
          <w:tab w:val="clear" w:pos="5040"/>
          <w:tab w:val="clear" w:pos="10620"/>
        </w:tabs>
        <w:ind w:left="720"/>
        <w:rPr>
          <w:rFonts w:ascii="Arial" w:hAnsi="Arial" w:cs="Arial"/>
          <w:sz w:val="20"/>
        </w:rPr>
      </w:pPr>
      <w:r w:rsidRPr="15FEB4AB">
        <w:rPr>
          <w:rFonts w:ascii="Arial" w:hAnsi="Arial" w:cs="Arial"/>
          <w:sz w:val="20"/>
        </w:rPr>
        <w:t>Waveform amplitude</w:t>
      </w:r>
      <w:r w:rsidR="00412247">
        <w:rPr>
          <w:rFonts w:ascii="Arial" w:hAnsi="Arial" w:cs="Arial"/>
          <w:sz w:val="20"/>
        </w:rPr>
        <w:t xml:space="preserve">, </w:t>
      </w:r>
      <w:proofErr w:type="spellStart"/>
      <w:r w:rsidRPr="15FEB4AB">
        <w:rPr>
          <w:rFonts w:ascii="Arial" w:hAnsi="Arial" w:cs="Arial"/>
          <w:sz w:val="20"/>
        </w:rPr>
        <w:t>V</w:t>
      </w:r>
      <w:r w:rsidRPr="15FEB4AB" w:rsidR="47E80B01">
        <w:rPr>
          <w:rFonts w:ascii="Arial" w:hAnsi="Arial" w:cs="Arial"/>
          <w:sz w:val="20"/>
          <w:vertAlign w:val="subscript"/>
        </w:rPr>
        <w:t>pk</w:t>
      </w:r>
      <w:proofErr w:type="spellEnd"/>
      <w:r w:rsidRPr="15FEB4AB">
        <w:rPr>
          <w:rFonts w:ascii="Arial" w:hAnsi="Arial" w:cs="Arial"/>
          <w:sz w:val="20"/>
        </w:rPr>
        <w:t xml:space="preserve"> = </w:t>
      </w:r>
      <w:r w:rsidRPr="15FEB4AB" w:rsidR="2C0F9C0A">
        <w:rPr>
          <w:rFonts w:ascii="Arial" w:hAnsi="Arial" w:cs="Arial"/>
          <w:sz w:val="20"/>
        </w:rPr>
        <w:t>____________</w:t>
      </w:r>
      <w:r w:rsidRPr="15FEB4AB">
        <w:rPr>
          <w:rFonts w:ascii="Arial" w:hAnsi="Arial" w:cs="Arial"/>
          <w:sz w:val="20"/>
        </w:rPr>
        <w:t xml:space="preserve">     </w:t>
      </w:r>
      <w:r w:rsidRPr="15FEB4AB" w:rsidR="64B64B94">
        <w:rPr>
          <w:rFonts w:ascii="Arial" w:hAnsi="Arial" w:cs="Arial"/>
          <w:sz w:val="20"/>
        </w:rPr>
        <w:t>Time duration</w:t>
      </w:r>
      <w:r w:rsidRPr="15FEB4AB">
        <w:rPr>
          <w:rFonts w:ascii="Arial" w:hAnsi="Arial" w:cs="Arial"/>
          <w:sz w:val="20"/>
        </w:rPr>
        <w:t xml:space="preserve"> for </w:t>
      </w:r>
      <w:proofErr w:type="spellStart"/>
      <w:r w:rsidRPr="15FEB4AB" w:rsidR="1455C83E">
        <w:rPr>
          <w:rFonts w:ascii="Arial" w:hAnsi="Arial" w:cs="Arial"/>
          <w:sz w:val="20"/>
        </w:rPr>
        <w:t>N_</w:t>
      </w:r>
      <w:proofErr w:type="gramStart"/>
      <w:r w:rsidRPr="15FEB4AB" w:rsidR="1455C83E">
        <w:rPr>
          <w:rFonts w:ascii="Arial" w:hAnsi="Arial" w:cs="Arial"/>
          <w:sz w:val="20"/>
        </w:rPr>
        <w:t>cycle</w:t>
      </w:r>
      <w:r w:rsidRPr="15FEB4AB" w:rsidR="1CC47E8C">
        <w:rPr>
          <w:rFonts w:ascii="Arial" w:hAnsi="Arial" w:cs="Arial"/>
          <w:sz w:val="20"/>
        </w:rPr>
        <w:t>s</w:t>
      </w:r>
      <w:proofErr w:type="spellEnd"/>
      <w:r w:rsidRPr="15FEB4AB" w:rsidR="1CC47E8C">
        <w:rPr>
          <w:rFonts w:ascii="Arial" w:hAnsi="Arial" w:cs="Arial"/>
          <w:sz w:val="20"/>
        </w:rPr>
        <w:t xml:space="preserve"> </w:t>
      </w:r>
      <w:r w:rsidRPr="15FEB4AB">
        <w:rPr>
          <w:rFonts w:ascii="Arial" w:hAnsi="Arial" w:cs="Arial"/>
          <w:sz w:val="20"/>
        </w:rPr>
        <w:t xml:space="preserve"> =</w:t>
      </w:r>
      <w:proofErr w:type="gramEnd"/>
      <w:r w:rsidRPr="15FEB4AB" w:rsidR="0DA4226B">
        <w:rPr>
          <w:rFonts w:ascii="Arial" w:hAnsi="Arial" w:cs="Arial"/>
          <w:sz w:val="20"/>
        </w:rPr>
        <w:t xml:space="preserve"> __________</w:t>
      </w:r>
    </w:p>
    <w:p w:rsidR="008470DA" w:rsidRDefault="008470DA" w14:paraId="05D7BDC6" w14:textId="77777777">
      <w:pPr>
        <w:pStyle w:val="BodyText"/>
        <w:tabs>
          <w:tab w:val="clear" w:pos="5040"/>
          <w:tab w:val="clear" w:pos="10620"/>
        </w:tabs>
        <w:ind w:left="720"/>
        <w:rPr>
          <w:rFonts w:ascii="Arial" w:hAnsi="Arial" w:cs="Arial"/>
          <w:sz w:val="20"/>
        </w:rPr>
      </w:pPr>
    </w:p>
    <w:p w:rsidR="00412247" w:rsidP="00412247" w:rsidRDefault="00412247" w14:paraId="3E034A1D" w14:textId="77777777">
      <w:pPr>
        <w:pStyle w:val="BodyText"/>
        <w:tabs>
          <w:tab w:val="clear" w:pos="5040"/>
          <w:tab w:val="clear" w:pos="10620"/>
        </w:tabs>
        <w:rPr>
          <w:rFonts w:ascii="Arial" w:hAnsi="Arial" w:cs="Arial"/>
          <w:b/>
          <w:bCs/>
          <w:sz w:val="20"/>
        </w:rPr>
      </w:pPr>
      <w:r w:rsidRPr="3739DE68">
        <w:rPr>
          <w:rFonts w:ascii="Arial" w:hAnsi="Arial" w:cs="Arial"/>
          <w:sz w:val="20"/>
        </w:rPr>
        <w:t>Don’t forget units with your answers, and include a photo image from the scope in your write-up.</w:t>
      </w:r>
    </w:p>
    <w:p w:rsidR="008470DA" w:rsidP="003D1EA2" w:rsidRDefault="008470DA" w14:paraId="4097FE84" w14:textId="2CFE95D0">
      <w:pPr>
        <w:pStyle w:val="BodyText"/>
        <w:tabs>
          <w:tab w:val="clear" w:pos="5040"/>
          <w:tab w:val="clear" w:pos="10620"/>
        </w:tabs>
        <w:rPr>
          <w:rFonts w:ascii="Arial" w:hAnsi="Arial" w:cs="Arial"/>
          <w:b/>
          <w:sz w:val="20"/>
        </w:rPr>
      </w:pPr>
      <w:r>
        <w:rPr>
          <w:rFonts w:ascii="Arial" w:hAnsi="Arial" w:cs="Arial"/>
          <w:sz w:val="20"/>
        </w:rPr>
        <w:t xml:space="preserve">Using the </w:t>
      </w:r>
      <w:r w:rsidR="00695233">
        <w:rPr>
          <w:rFonts w:ascii="Arial" w:hAnsi="Arial" w:cs="Arial"/>
          <w:sz w:val="20"/>
        </w:rPr>
        <w:t xml:space="preserve">visual </w:t>
      </w:r>
      <w:r>
        <w:rPr>
          <w:rFonts w:ascii="Arial" w:hAnsi="Arial" w:cs="Arial"/>
          <w:sz w:val="20"/>
        </w:rPr>
        <w:t xml:space="preserve">measurements </w:t>
      </w:r>
      <w:r w:rsidR="0070529E">
        <w:rPr>
          <w:rFonts w:ascii="Arial" w:hAnsi="Arial" w:cs="Arial"/>
          <w:sz w:val="20"/>
        </w:rPr>
        <w:t>above</w:t>
      </w:r>
      <w:r>
        <w:rPr>
          <w:rFonts w:ascii="Arial" w:hAnsi="Arial" w:cs="Arial"/>
          <w:sz w:val="20"/>
        </w:rPr>
        <w:t>, compute the values listed below.</w:t>
      </w:r>
      <w:r w:rsidR="00301907">
        <w:rPr>
          <w:rFonts w:ascii="Arial" w:hAnsi="Arial" w:cs="Arial"/>
          <w:sz w:val="20"/>
        </w:rPr>
        <w:t xml:space="preserve"> Show all calculations</w:t>
      </w:r>
      <w:r w:rsidR="009F7329">
        <w:rPr>
          <w:rFonts w:ascii="Arial" w:hAnsi="Arial" w:cs="Arial"/>
          <w:sz w:val="20"/>
        </w:rPr>
        <w:t>!</w:t>
      </w:r>
    </w:p>
    <w:p w:rsidR="008470DA" w:rsidRDefault="008470DA" w14:paraId="220BE087" w14:textId="77777777">
      <w:pPr>
        <w:pStyle w:val="BodyText"/>
        <w:tabs>
          <w:tab w:val="clear" w:pos="5040"/>
          <w:tab w:val="clear" w:pos="10620"/>
        </w:tabs>
        <w:rPr>
          <w:rFonts w:ascii="Arial" w:hAnsi="Arial" w:cs="Arial"/>
          <w:sz w:val="20"/>
        </w:rPr>
      </w:pPr>
    </w:p>
    <w:p w:rsidR="008470DA" w:rsidP="15FEB4AB" w:rsidRDefault="44702EC4" w14:paraId="3F7A394F" w14:textId="75224292">
      <w:pPr>
        <w:pStyle w:val="BodyText"/>
        <w:tabs>
          <w:tab w:val="clear" w:pos="5040"/>
          <w:tab w:val="clear" w:pos="10620"/>
        </w:tabs>
        <w:ind w:left="720"/>
        <w:rPr>
          <w:rFonts w:ascii="Arial" w:hAnsi="Arial" w:cs="Arial"/>
          <w:sz w:val="20"/>
        </w:rPr>
      </w:pPr>
      <w:r w:rsidRPr="15FEB4AB">
        <w:rPr>
          <w:rFonts w:ascii="Arial" w:hAnsi="Arial" w:cs="Arial"/>
          <w:sz w:val="20"/>
        </w:rPr>
        <w:t xml:space="preserve">RMS Voltage: </w:t>
      </w:r>
      <w:proofErr w:type="spellStart"/>
      <w:r w:rsidRPr="15FEB4AB">
        <w:rPr>
          <w:rFonts w:ascii="Arial" w:hAnsi="Arial" w:cs="Arial"/>
          <w:sz w:val="20"/>
        </w:rPr>
        <w:t>V</w:t>
      </w:r>
      <w:r w:rsidRPr="15FEB4AB">
        <w:rPr>
          <w:rFonts w:ascii="Arial" w:hAnsi="Arial" w:cs="Arial"/>
          <w:sz w:val="20"/>
          <w:vertAlign w:val="subscript"/>
        </w:rPr>
        <w:t>rms</w:t>
      </w:r>
      <w:proofErr w:type="spellEnd"/>
      <w:r w:rsidRPr="15FEB4AB">
        <w:rPr>
          <w:rFonts w:ascii="Arial" w:hAnsi="Arial" w:cs="Arial"/>
          <w:sz w:val="20"/>
        </w:rPr>
        <w:t xml:space="preserve"> = </w:t>
      </w:r>
      <w:r w:rsidRPr="15FEB4AB" w:rsidR="43CA693D">
        <w:rPr>
          <w:rFonts w:ascii="Arial" w:hAnsi="Arial" w:cs="Arial"/>
          <w:sz w:val="20"/>
        </w:rPr>
        <w:t>__________</w:t>
      </w:r>
      <w:r w:rsidRPr="15FEB4AB" w:rsidR="78EAC27F">
        <w:rPr>
          <w:rFonts w:ascii="Arial" w:hAnsi="Arial" w:cs="Arial"/>
          <w:sz w:val="20"/>
        </w:rPr>
        <w:t>__________</w:t>
      </w:r>
      <w:r w:rsidRPr="15FEB4AB" w:rsidR="43CA693D">
        <w:rPr>
          <w:rFonts w:ascii="Arial" w:hAnsi="Arial" w:cs="Arial"/>
          <w:sz w:val="20"/>
        </w:rPr>
        <w:t>_____</w:t>
      </w:r>
      <w:r w:rsidRPr="15FEB4AB">
        <w:rPr>
          <w:rFonts w:ascii="Arial" w:hAnsi="Arial" w:cs="Arial"/>
          <w:sz w:val="20"/>
        </w:rPr>
        <w:t xml:space="preserve"> </w:t>
      </w:r>
    </w:p>
    <w:p w:rsidR="008470DA" w:rsidP="15FEB4AB" w:rsidRDefault="0071904D" w14:paraId="4A68F42D" w14:textId="1A663D25">
      <w:pPr>
        <w:pStyle w:val="BodyText"/>
        <w:tabs>
          <w:tab w:val="clear" w:pos="5040"/>
          <w:tab w:val="clear" w:pos="10620"/>
        </w:tabs>
        <w:ind w:left="720"/>
        <w:rPr>
          <w:rFonts w:ascii="Arial" w:hAnsi="Arial" w:cs="Arial"/>
          <w:sz w:val="20"/>
        </w:rPr>
      </w:pPr>
      <w:r w:rsidRPr="15FEB4AB">
        <w:rPr>
          <w:rFonts w:ascii="Arial" w:hAnsi="Arial" w:cs="Arial"/>
          <w:sz w:val="20"/>
        </w:rPr>
        <w:t>Period, T for one cycle: T = ____________________</w:t>
      </w:r>
    </w:p>
    <w:p w:rsidR="008470DA" w:rsidP="15FEB4AB" w:rsidRDefault="44702EC4" w14:paraId="3CB154F7" w14:textId="704109EA">
      <w:pPr>
        <w:pStyle w:val="BodyText"/>
        <w:tabs>
          <w:tab w:val="clear" w:pos="5040"/>
          <w:tab w:val="clear" w:pos="10620"/>
        </w:tabs>
        <w:ind w:left="720"/>
        <w:rPr>
          <w:ins w:author="Hill, Tristan" w:date="2021-09-17T16:17:00Z" w:id="2"/>
          <w:rFonts w:ascii="Arial" w:hAnsi="Arial" w:cs="Arial"/>
          <w:sz w:val="20"/>
        </w:rPr>
      </w:pPr>
      <w:r w:rsidRPr="15FEB4AB">
        <w:rPr>
          <w:rFonts w:ascii="Arial" w:hAnsi="Arial" w:cs="Arial"/>
          <w:sz w:val="20"/>
        </w:rPr>
        <w:t xml:space="preserve">Waveform frequency: f </w:t>
      </w:r>
      <w:r w:rsidRPr="15FEB4AB" w:rsidR="563DF857">
        <w:rPr>
          <w:rFonts w:ascii="Arial" w:hAnsi="Arial" w:cs="Arial"/>
          <w:sz w:val="20"/>
        </w:rPr>
        <w:t>=</w:t>
      </w:r>
      <w:r w:rsidRPr="15FEB4AB" w:rsidR="195B8A2D">
        <w:rPr>
          <w:rFonts w:ascii="Arial" w:hAnsi="Arial" w:cs="Arial"/>
          <w:sz w:val="20"/>
        </w:rPr>
        <w:t xml:space="preserve"> ______________________</w:t>
      </w:r>
    </w:p>
    <w:p w:rsidR="008470DA" w:rsidP="15FEB4AB" w:rsidRDefault="008470DA" w14:paraId="76DEF48B" w14:textId="47E528FB">
      <w:pPr>
        <w:pStyle w:val="BodyText"/>
        <w:tabs>
          <w:tab w:val="clear" w:pos="5040"/>
          <w:tab w:val="clear" w:pos="10620"/>
        </w:tabs>
        <w:rPr>
          <w:rFonts w:ascii="Arial" w:hAnsi="Arial" w:cs="Arial"/>
          <w:sz w:val="20"/>
        </w:rPr>
      </w:pPr>
    </w:p>
    <w:p w:rsidR="009F7329" w:rsidP="7B5BAF5B" w:rsidRDefault="24CF1BA7" w14:paraId="62587DDE" w14:textId="13BAFFD0">
      <w:pPr>
        <w:pStyle w:val="BodyText"/>
        <w:tabs>
          <w:tab w:val="clear" w:pos="5040"/>
          <w:tab w:val="clear" w:pos="10620"/>
        </w:tabs>
        <w:rPr>
          <w:rFonts w:ascii="Arial" w:hAnsi="Arial" w:cs="Arial"/>
          <w:b/>
          <w:bCs/>
          <w:sz w:val="20"/>
        </w:rPr>
      </w:pPr>
      <w:r w:rsidRPr="15FEB4AB">
        <w:rPr>
          <w:rFonts w:ascii="Arial" w:hAnsi="Arial" w:cs="Arial"/>
          <w:b/>
          <w:bCs/>
          <w:sz w:val="20"/>
        </w:rPr>
        <w:t xml:space="preserve">3b) </w:t>
      </w:r>
      <w:r w:rsidRPr="15FEB4AB" w:rsidR="6C468FFD">
        <w:rPr>
          <w:rFonts w:ascii="Arial" w:hAnsi="Arial" w:cs="Arial"/>
          <w:sz w:val="20"/>
        </w:rPr>
        <w:t xml:space="preserve">Using the </w:t>
      </w:r>
      <w:r w:rsidRPr="15FEB4AB" w:rsidR="6C468FFD">
        <w:rPr>
          <w:rFonts w:ascii="Arial" w:hAnsi="Arial" w:cs="Arial"/>
          <w:b/>
          <w:bCs/>
          <w:sz w:val="20"/>
        </w:rPr>
        <w:t>MEASURE</w:t>
      </w:r>
      <w:r w:rsidRPr="15FEB4AB" w:rsidR="6C468FFD">
        <w:rPr>
          <w:rFonts w:ascii="Arial" w:hAnsi="Arial" w:cs="Arial"/>
          <w:sz w:val="20"/>
        </w:rPr>
        <w:t xml:space="preserve"> menu options, set up </w:t>
      </w:r>
      <w:r w:rsidRPr="15FEB4AB" w:rsidR="165BD6F4">
        <w:rPr>
          <w:rFonts w:ascii="Arial" w:hAnsi="Arial" w:cs="Arial"/>
          <w:sz w:val="20"/>
        </w:rPr>
        <w:t xml:space="preserve">measurement </w:t>
      </w:r>
      <w:r w:rsidRPr="15FEB4AB" w:rsidR="5237BE98">
        <w:rPr>
          <w:rFonts w:ascii="Arial" w:hAnsi="Arial" w:cs="Arial"/>
          <w:sz w:val="20"/>
        </w:rPr>
        <w:t>fields to</w:t>
      </w:r>
      <w:r w:rsidRPr="15FEB4AB" w:rsidR="6C468FFD">
        <w:rPr>
          <w:rFonts w:ascii="Arial" w:hAnsi="Arial" w:cs="Arial"/>
          <w:sz w:val="20"/>
        </w:rPr>
        <w:t xml:space="preserve"> show </w:t>
      </w:r>
      <w:r w:rsidRPr="15FEB4AB" w:rsidR="42A5577C">
        <w:rPr>
          <w:rFonts w:ascii="Arial" w:hAnsi="Arial" w:cs="Arial"/>
          <w:sz w:val="20"/>
        </w:rPr>
        <w:t xml:space="preserve">on the screen with </w:t>
      </w:r>
      <w:r w:rsidRPr="15FEB4AB" w:rsidR="4B8EBC73">
        <w:rPr>
          <w:rFonts w:ascii="Arial" w:hAnsi="Arial" w:cs="Arial"/>
          <w:sz w:val="20"/>
        </w:rPr>
        <w:t xml:space="preserve">Channel 1 measurements of </w:t>
      </w:r>
      <w:proofErr w:type="spellStart"/>
      <w:r w:rsidRPr="15FEB4AB" w:rsidR="4B8EBC73">
        <w:rPr>
          <w:rFonts w:ascii="Arial" w:hAnsi="Arial" w:cs="Arial"/>
          <w:sz w:val="20"/>
        </w:rPr>
        <w:t>Pk-Pk</w:t>
      </w:r>
      <w:proofErr w:type="spellEnd"/>
      <w:r w:rsidRPr="15FEB4AB" w:rsidR="4B8EBC73">
        <w:rPr>
          <w:rFonts w:ascii="Arial" w:hAnsi="Arial" w:cs="Arial"/>
          <w:sz w:val="20"/>
        </w:rPr>
        <w:t xml:space="preserve">, Cyc RMS, Period, and Freq. </w:t>
      </w:r>
      <w:r w:rsidRPr="15FEB4AB" w:rsidR="0CA03C88">
        <w:rPr>
          <w:rFonts w:ascii="Arial" w:hAnsi="Arial" w:cs="Arial"/>
          <w:sz w:val="20"/>
        </w:rPr>
        <w:t>Record</w:t>
      </w:r>
      <w:r w:rsidRPr="15FEB4AB" w:rsidR="4B8EBC73">
        <w:rPr>
          <w:rFonts w:ascii="Arial" w:hAnsi="Arial" w:cs="Arial"/>
          <w:sz w:val="20"/>
        </w:rPr>
        <w:t xml:space="preserve"> the values </w:t>
      </w:r>
      <w:r w:rsidR="00412247">
        <w:rPr>
          <w:rFonts w:ascii="Arial" w:hAnsi="Arial" w:cs="Arial"/>
          <w:sz w:val="20"/>
        </w:rPr>
        <w:t xml:space="preserve">you see displayed for </w:t>
      </w:r>
      <w:r w:rsidRPr="15FEB4AB" w:rsidR="4B8EBC73">
        <w:rPr>
          <w:rFonts w:ascii="Arial" w:hAnsi="Arial" w:cs="Arial"/>
          <w:sz w:val="20"/>
        </w:rPr>
        <w:t xml:space="preserve">each </w:t>
      </w:r>
      <w:r w:rsidRPr="15FEB4AB" w:rsidR="14BBD4A3">
        <w:rPr>
          <w:rFonts w:ascii="Arial" w:hAnsi="Arial" w:cs="Arial"/>
          <w:sz w:val="20"/>
        </w:rPr>
        <w:t>measurement</w:t>
      </w:r>
      <w:r w:rsidRPr="15FEB4AB" w:rsidR="39C6CA56">
        <w:rPr>
          <w:rFonts w:ascii="Arial" w:hAnsi="Arial" w:cs="Arial"/>
          <w:sz w:val="20"/>
        </w:rPr>
        <w:t xml:space="preserve">. </w:t>
      </w:r>
      <w:r w:rsidRPr="15FEB4AB" w:rsidR="47E80B01">
        <w:rPr>
          <w:rFonts w:ascii="Arial" w:hAnsi="Arial" w:cs="Arial"/>
          <w:sz w:val="20"/>
        </w:rPr>
        <w:t>Units must be included in your answers.</w:t>
      </w:r>
      <w:r w:rsidRPr="15FEB4AB" w:rsidR="6A5A9779">
        <w:rPr>
          <w:rFonts w:ascii="Arial" w:hAnsi="Arial" w:cs="Arial"/>
          <w:sz w:val="20"/>
        </w:rPr>
        <w:t xml:space="preserve"> Be sure to include a photo image of the o-scope screen in your write-up.</w:t>
      </w:r>
    </w:p>
    <w:p w:rsidR="00C02DC2" w:rsidRDefault="00C02DC2" w14:paraId="77E193C6" w14:textId="77777777">
      <w:pPr>
        <w:pStyle w:val="BodyText"/>
        <w:tabs>
          <w:tab w:val="clear" w:pos="5040"/>
          <w:tab w:val="clear" w:pos="10620"/>
        </w:tabs>
        <w:ind w:left="990"/>
        <w:rPr>
          <w:rFonts w:ascii="Arial" w:hAnsi="Arial" w:cs="Arial"/>
          <w:sz w:val="20"/>
        </w:rPr>
      </w:pPr>
    </w:p>
    <w:p w:rsidR="00C02DC2" w:rsidRDefault="00C02DC2" w14:paraId="23EF02E0" w14:textId="77777777">
      <w:pPr>
        <w:pStyle w:val="BodyText"/>
        <w:tabs>
          <w:tab w:val="clear" w:pos="5040"/>
          <w:tab w:val="clear" w:pos="10620"/>
        </w:tabs>
        <w:ind w:left="990"/>
        <w:rPr>
          <w:rFonts w:ascii="Arial" w:hAnsi="Arial" w:cs="Arial"/>
          <w:sz w:val="20"/>
        </w:rPr>
      </w:pPr>
      <w:proofErr w:type="spellStart"/>
      <w:r>
        <w:rPr>
          <w:rFonts w:ascii="Arial" w:hAnsi="Arial" w:cs="Arial"/>
          <w:sz w:val="20"/>
        </w:rPr>
        <w:t>Pk-Pk</w:t>
      </w:r>
      <w:proofErr w:type="spellEnd"/>
      <w:r>
        <w:rPr>
          <w:rFonts w:ascii="Arial" w:hAnsi="Arial" w:cs="Arial"/>
          <w:sz w:val="20"/>
        </w:rPr>
        <w:t xml:space="preserve">: __________ </w:t>
      </w:r>
      <w:r>
        <w:rPr>
          <w:rFonts w:ascii="Arial" w:hAnsi="Arial" w:cs="Arial"/>
          <w:sz w:val="20"/>
        </w:rPr>
        <w:tab/>
      </w:r>
      <w:r>
        <w:rPr>
          <w:rFonts w:ascii="Arial" w:hAnsi="Arial" w:cs="Arial"/>
          <w:sz w:val="20"/>
        </w:rPr>
        <w:tab/>
      </w:r>
      <w:r>
        <w:rPr>
          <w:rFonts w:ascii="Arial" w:hAnsi="Arial" w:cs="Arial"/>
          <w:sz w:val="20"/>
        </w:rPr>
        <w:t xml:space="preserve">Cyc RMS: _____________ </w:t>
      </w:r>
    </w:p>
    <w:p w:rsidR="00C02DC2" w:rsidRDefault="00C02DC2" w14:paraId="234E0D3D" w14:textId="77777777">
      <w:pPr>
        <w:pStyle w:val="BodyText"/>
        <w:tabs>
          <w:tab w:val="clear" w:pos="5040"/>
          <w:tab w:val="clear" w:pos="10620"/>
        </w:tabs>
        <w:ind w:left="990"/>
        <w:rPr>
          <w:rFonts w:ascii="Arial" w:hAnsi="Arial" w:cs="Arial"/>
          <w:sz w:val="20"/>
        </w:rPr>
      </w:pPr>
    </w:p>
    <w:p w:rsidRPr="00C02DC2" w:rsidR="00C02DC2" w:rsidRDefault="00C02DC2" w14:paraId="045EAA0A" w14:textId="77777777">
      <w:pPr>
        <w:pStyle w:val="BodyText"/>
        <w:tabs>
          <w:tab w:val="clear" w:pos="5040"/>
          <w:tab w:val="clear" w:pos="10620"/>
        </w:tabs>
        <w:ind w:left="990"/>
        <w:rPr>
          <w:rFonts w:ascii="Arial" w:hAnsi="Arial" w:cs="Arial"/>
          <w:sz w:val="20"/>
        </w:rPr>
      </w:pPr>
      <w:r>
        <w:rPr>
          <w:rFonts w:ascii="Arial" w:hAnsi="Arial" w:cs="Arial"/>
          <w:sz w:val="20"/>
        </w:rPr>
        <w:t xml:space="preserve">Freq: _____________ </w:t>
      </w:r>
      <w:r>
        <w:rPr>
          <w:rFonts w:ascii="Arial" w:hAnsi="Arial" w:cs="Arial"/>
          <w:sz w:val="20"/>
        </w:rPr>
        <w:tab/>
      </w:r>
      <w:r>
        <w:rPr>
          <w:rFonts w:ascii="Arial" w:hAnsi="Arial" w:cs="Arial"/>
          <w:sz w:val="20"/>
        </w:rPr>
        <w:t>Period: _____________</w:t>
      </w:r>
    </w:p>
    <w:p w:rsidR="00C02DC2" w:rsidRDefault="00C02DC2" w14:paraId="3EAE030C" w14:textId="77777777">
      <w:pPr>
        <w:pStyle w:val="BodyText"/>
        <w:tabs>
          <w:tab w:val="clear" w:pos="5040"/>
          <w:tab w:val="clear" w:pos="10620"/>
        </w:tabs>
        <w:ind w:left="990"/>
        <w:rPr>
          <w:rFonts w:ascii="Arial" w:hAnsi="Arial" w:cs="Arial"/>
          <w:sz w:val="20"/>
        </w:rPr>
      </w:pPr>
    </w:p>
    <w:p w:rsidR="00B536DC" w:rsidP="15FEB4AB" w:rsidRDefault="47E80B01" w14:paraId="32972ADD" w14:textId="0B0A6389">
      <w:pPr>
        <w:pStyle w:val="BodyText"/>
        <w:tabs>
          <w:tab w:val="clear" w:pos="5040"/>
          <w:tab w:val="clear" w:pos="10620"/>
        </w:tabs>
        <w:rPr>
          <w:rFonts w:ascii="Arial" w:hAnsi="Arial" w:cs="Arial"/>
          <w:sz w:val="20"/>
        </w:rPr>
      </w:pPr>
      <w:r w:rsidRPr="15FEB4AB">
        <w:rPr>
          <w:rFonts w:ascii="Arial" w:hAnsi="Arial" w:cs="Arial"/>
          <w:sz w:val="20"/>
        </w:rPr>
        <w:t xml:space="preserve">Determine </w:t>
      </w:r>
      <w:r w:rsidRPr="15FEB4AB" w:rsidR="494F3386">
        <w:rPr>
          <w:rFonts w:ascii="Arial" w:hAnsi="Arial" w:cs="Arial"/>
          <w:sz w:val="20"/>
        </w:rPr>
        <w:t>appropriate statement</w:t>
      </w:r>
      <w:r w:rsidRPr="15FEB4AB">
        <w:rPr>
          <w:rFonts w:ascii="Arial" w:hAnsi="Arial" w:cs="Arial"/>
          <w:sz w:val="20"/>
        </w:rPr>
        <w:t>s</w:t>
      </w:r>
      <w:r w:rsidRPr="15FEB4AB" w:rsidR="494F3386">
        <w:rPr>
          <w:rFonts w:ascii="Arial" w:hAnsi="Arial" w:cs="Arial"/>
          <w:sz w:val="20"/>
        </w:rPr>
        <w:t xml:space="preserve"> of uncertainty </w:t>
      </w:r>
      <w:r w:rsidRPr="15FEB4AB">
        <w:rPr>
          <w:rFonts w:ascii="Arial" w:hAnsi="Arial" w:cs="Arial"/>
          <w:sz w:val="20"/>
        </w:rPr>
        <w:t xml:space="preserve">for the </w:t>
      </w:r>
      <w:r w:rsidRPr="15FEB4AB" w:rsidR="54A04250">
        <w:rPr>
          <w:rFonts w:ascii="Arial" w:hAnsi="Arial" w:cs="Arial"/>
          <w:sz w:val="20"/>
        </w:rPr>
        <w:t xml:space="preserve">oscilloscope </w:t>
      </w:r>
      <w:r w:rsidRPr="15FEB4AB" w:rsidR="494F3386">
        <w:rPr>
          <w:rFonts w:ascii="Arial" w:hAnsi="Arial" w:cs="Arial"/>
          <w:sz w:val="20"/>
        </w:rPr>
        <w:t>measuremen</w:t>
      </w:r>
      <w:r w:rsidRPr="15FEB4AB">
        <w:rPr>
          <w:rFonts w:ascii="Arial" w:hAnsi="Arial" w:cs="Arial"/>
          <w:sz w:val="20"/>
        </w:rPr>
        <w:t xml:space="preserve">ts. </w:t>
      </w:r>
      <w:r w:rsidRPr="15FEB4AB" w:rsidR="494F3386">
        <w:rPr>
          <w:rFonts w:ascii="Arial" w:hAnsi="Arial" w:cs="Arial"/>
          <w:sz w:val="20"/>
        </w:rPr>
        <w:t>Justify your value</w:t>
      </w:r>
      <w:r w:rsidRPr="15FEB4AB">
        <w:rPr>
          <w:rFonts w:ascii="Arial" w:hAnsi="Arial" w:cs="Arial"/>
          <w:sz w:val="20"/>
        </w:rPr>
        <w:t>s</w:t>
      </w:r>
      <w:r w:rsidRPr="15FEB4AB" w:rsidR="494F3386">
        <w:rPr>
          <w:rFonts w:ascii="Arial" w:hAnsi="Arial" w:cs="Arial"/>
          <w:sz w:val="20"/>
        </w:rPr>
        <w:t xml:space="preserve"> with reference to user manual page(s), consideration of accuracy, digital display resolution, etc. Be sure to show all calculations.</w:t>
      </w:r>
    </w:p>
    <w:p w:rsidR="15FEB4AB" w:rsidP="15FEB4AB" w:rsidRDefault="15FEB4AB" w14:paraId="491C5F5C" w14:textId="78224AB0">
      <w:pPr>
        <w:pStyle w:val="BodyText"/>
        <w:tabs>
          <w:tab w:val="clear" w:pos="5040"/>
          <w:tab w:val="clear" w:pos="10620"/>
        </w:tabs>
        <w:rPr>
          <w:rFonts w:ascii="Arial" w:hAnsi="Arial" w:cs="Arial"/>
          <w:sz w:val="20"/>
        </w:rPr>
      </w:pPr>
    </w:p>
    <w:p w:rsidR="15FEB4AB" w:rsidP="15FEB4AB" w:rsidRDefault="15FEB4AB" w14:paraId="48B5AFD9" w14:textId="28E1E0F7">
      <w:pPr>
        <w:pStyle w:val="BodyText"/>
        <w:tabs>
          <w:tab w:val="clear" w:pos="5040"/>
          <w:tab w:val="clear" w:pos="10620"/>
        </w:tabs>
        <w:ind w:left="990"/>
        <w:rPr>
          <w:rFonts w:ascii="Arial" w:hAnsi="Arial" w:cs="Arial"/>
          <w:sz w:val="20"/>
        </w:rPr>
      </w:pPr>
    </w:p>
    <w:p w:rsidR="0D0FC170" w:rsidP="56A4F9A9" w:rsidRDefault="0D0FC170" w14:paraId="27C484B6" w14:textId="77BF5367">
      <w:pPr>
        <w:pStyle w:val="BodyText"/>
        <w:tabs>
          <w:tab w:val="clear" w:pos="5040"/>
          <w:tab w:val="clear" w:pos="10620"/>
        </w:tabs>
        <w:rPr>
          <w:rFonts w:ascii="Arial" w:hAnsi="Arial" w:cs="Arial"/>
          <w:sz w:val="20"/>
          <w:szCs w:val="20"/>
        </w:rPr>
      </w:pPr>
      <w:r w:rsidRPr="56A4F9A9" w:rsidR="0D0FC170">
        <w:rPr>
          <w:rFonts w:ascii="Arial" w:hAnsi="Arial" w:cs="Arial"/>
          <w:b w:val="1"/>
          <w:bCs w:val="1"/>
          <w:sz w:val="20"/>
          <w:szCs w:val="20"/>
        </w:rPr>
        <w:t xml:space="preserve">Activity </w:t>
      </w:r>
      <w:r w:rsidRPr="56A4F9A9" w:rsidR="42D0528C">
        <w:rPr>
          <w:rFonts w:ascii="Arial" w:hAnsi="Arial" w:cs="Arial"/>
          <w:b w:val="1"/>
          <w:bCs w:val="1"/>
          <w:sz w:val="20"/>
          <w:szCs w:val="20"/>
        </w:rPr>
        <w:t>4</w:t>
      </w:r>
      <w:r w:rsidRPr="56A4F9A9" w:rsidR="0D0FC170">
        <w:rPr>
          <w:rFonts w:ascii="Arial" w:hAnsi="Arial" w:cs="Arial"/>
          <w:b w:val="1"/>
          <w:bCs w:val="1"/>
          <w:sz w:val="20"/>
          <w:szCs w:val="20"/>
        </w:rPr>
        <w:t xml:space="preserve"> </w:t>
      </w:r>
      <w:r w:rsidRPr="56A4F9A9" w:rsidR="0D0FC170">
        <w:rPr>
          <w:rFonts w:ascii="Arial" w:hAnsi="Arial" w:cs="Arial"/>
          <w:sz w:val="20"/>
          <w:szCs w:val="20"/>
        </w:rPr>
        <w:t xml:space="preserve">– </w:t>
      </w:r>
      <w:r w:rsidRPr="56A4F9A9" w:rsidR="00CA2DDE">
        <w:rPr>
          <w:rFonts w:ascii="Arial" w:hAnsi="Arial" w:cs="Arial"/>
          <w:sz w:val="20"/>
          <w:szCs w:val="20"/>
        </w:rPr>
        <w:t>Using a</w:t>
      </w:r>
      <w:r w:rsidRPr="56A4F9A9" w:rsidR="0D0FC170">
        <w:rPr>
          <w:rFonts w:ascii="Arial" w:hAnsi="Arial" w:cs="Arial"/>
          <w:sz w:val="20"/>
          <w:szCs w:val="20"/>
        </w:rPr>
        <w:t xml:space="preserve"> Tektronix Probe, </w:t>
      </w:r>
      <w:r w:rsidRPr="56A4F9A9" w:rsidR="16259B72">
        <w:rPr>
          <w:rFonts w:ascii="Arial" w:hAnsi="Arial" w:cs="Arial"/>
          <w:sz w:val="20"/>
          <w:szCs w:val="20"/>
        </w:rPr>
        <w:t>T</w:t>
      </w:r>
      <w:r w:rsidRPr="56A4F9A9" w:rsidR="0D0FC170">
        <w:rPr>
          <w:rFonts w:ascii="Arial" w:hAnsi="Arial" w:cs="Arial"/>
          <w:sz w:val="20"/>
          <w:szCs w:val="20"/>
        </w:rPr>
        <w:t>PP</w:t>
      </w:r>
      <w:r w:rsidRPr="56A4F9A9" w:rsidR="323DB4FC">
        <w:rPr>
          <w:rFonts w:ascii="Arial" w:hAnsi="Arial" w:cs="Arial"/>
          <w:sz w:val="20"/>
          <w:szCs w:val="20"/>
        </w:rPr>
        <w:t>01</w:t>
      </w:r>
      <w:r w:rsidRPr="56A4F9A9" w:rsidR="0D0FC170">
        <w:rPr>
          <w:rFonts w:ascii="Arial" w:hAnsi="Arial" w:cs="Arial"/>
          <w:sz w:val="20"/>
          <w:szCs w:val="20"/>
        </w:rPr>
        <w:t>00</w:t>
      </w:r>
      <w:r w:rsidRPr="56A4F9A9" w:rsidR="00CA2DDE">
        <w:rPr>
          <w:rFonts w:ascii="Arial" w:hAnsi="Arial" w:cs="Arial"/>
          <w:sz w:val="20"/>
          <w:szCs w:val="20"/>
        </w:rPr>
        <w:t xml:space="preserve">, </w:t>
      </w:r>
      <w:r w:rsidRPr="56A4F9A9" w:rsidR="0D0FC170">
        <w:rPr>
          <w:rFonts w:ascii="Arial" w:hAnsi="Arial" w:cs="Arial"/>
          <w:sz w:val="20"/>
          <w:szCs w:val="20"/>
        </w:rPr>
        <w:t>10x Attenuator</w:t>
      </w:r>
    </w:p>
    <w:p w:rsidR="00CA2DDE" w:rsidP="15FEB4AB" w:rsidRDefault="00CA2DDE" w14:paraId="72F1EDC1" w14:textId="5BF95B2F">
      <w:pPr>
        <w:pStyle w:val="BodyText"/>
        <w:tabs>
          <w:tab w:val="clear" w:pos="5040"/>
          <w:tab w:val="clear" w:pos="10620"/>
        </w:tabs>
        <w:rPr>
          <w:rFonts w:ascii="Arial" w:hAnsi="Arial" w:cs="Arial"/>
          <w:sz w:val="20"/>
        </w:rPr>
      </w:pPr>
    </w:p>
    <w:p w:rsidR="00CA2DDE" w:rsidP="18FA6364" w:rsidRDefault="00CA2DDE" w14:paraId="082BF74A" w14:textId="64BEF49B">
      <w:pPr>
        <w:pStyle w:val="BodyText"/>
        <w:tabs>
          <w:tab w:val="clear" w:pos="5040"/>
          <w:tab w:val="clear" w:pos="10620"/>
        </w:tabs>
        <w:rPr>
          <w:rFonts w:ascii="Arial" w:hAnsi="Arial" w:cs="Arial"/>
          <w:sz w:val="20"/>
          <w:szCs w:val="20"/>
        </w:rPr>
      </w:pPr>
      <w:r w:rsidRPr="18FA6364" w:rsidR="00CA2DDE">
        <w:rPr>
          <w:rFonts w:ascii="Arial" w:hAnsi="Arial" w:cs="Arial"/>
          <w:sz w:val="20"/>
          <w:szCs w:val="20"/>
        </w:rPr>
        <w:t xml:space="preserve">Connect the function generator output (same settings as Activity 3) to both oscilloscope channels, using the BNC cable to channel 1, and connecting the Tektronix Probe to channel 2. See the short video posted in the Equipment </w:t>
      </w:r>
      <w:r w:rsidRPr="18FA6364" w:rsidR="00412247">
        <w:rPr>
          <w:rFonts w:ascii="Arial" w:hAnsi="Arial" w:cs="Arial"/>
          <w:sz w:val="20"/>
          <w:szCs w:val="20"/>
        </w:rPr>
        <w:t xml:space="preserve">Manuals section of </w:t>
      </w:r>
      <w:proofErr w:type="spellStart"/>
      <w:r w:rsidRPr="18FA6364" w:rsidR="00412247">
        <w:rPr>
          <w:rFonts w:ascii="Arial" w:hAnsi="Arial" w:cs="Arial"/>
          <w:sz w:val="20"/>
          <w:szCs w:val="20"/>
        </w:rPr>
        <w:t>iLearn</w:t>
      </w:r>
      <w:proofErr w:type="spellEnd"/>
      <w:r w:rsidRPr="18FA6364" w:rsidR="00412247">
        <w:rPr>
          <w:rFonts w:ascii="Arial" w:hAnsi="Arial" w:cs="Arial"/>
          <w:sz w:val="20"/>
          <w:szCs w:val="20"/>
        </w:rPr>
        <w:t xml:space="preserve"> about using the Tektronix Probe, you are learning this to get ready for Challenge 4. Use the MEASURE settings to display the FREQ and </w:t>
      </w:r>
      <w:r w:rsidRPr="18FA6364" w:rsidR="00412247">
        <w:rPr>
          <w:rFonts w:ascii="Arial" w:hAnsi="Arial" w:cs="Arial"/>
          <w:sz w:val="20"/>
          <w:szCs w:val="20"/>
        </w:rPr>
        <w:t>Pk-Pk</w:t>
      </w:r>
      <w:r w:rsidRPr="18FA6364" w:rsidR="00412247">
        <w:rPr>
          <w:rFonts w:ascii="Arial" w:hAnsi="Arial" w:cs="Arial"/>
          <w:sz w:val="20"/>
          <w:szCs w:val="20"/>
        </w:rPr>
        <w:t xml:space="preserve"> for channel 1 and for channel 2. Explore what happens when you use the channel 2 setup to change from 1X to 10X attenuation. Discuss your observations.</w:t>
      </w:r>
      <w:r w:rsidRPr="18FA6364" w:rsidR="5C9483AA">
        <w:rPr>
          <w:rFonts w:ascii="Arial" w:hAnsi="Arial" w:cs="Arial"/>
          <w:sz w:val="20"/>
          <w:szCs w:val="20"/>
        </w:rPr>
        <w:t xml:space="preserve"> Include a picture of your screen display in your writeup.</w:t>
      </w:r>
    </w:p>
    <w:p w:rsidR="00412247" w:rsidP="15FEB4AB" w:rsidRDefault="00412247" w14:paraId="65E95036" w14:textId="42B72798">
      <w:pPr>
        <w:pStyle w:val="BodyText"/>
        <w:tabs>
          <w:tab w:val="clear" w:pos="5040"/>
          <w:tab w:val="clear" w:pos="10620"/>
        </w:tabs>
        <w:rPr>
          <w:rFonts w:ascii="Arial" w:hAnsi="Arial" w:cs="Arial"/>
          <w:sz w:val="20"/>
        </w:rPr>
      </w:pPr>
    </w:p>
    <w:p w:rsidR="00412247" w:rsidP="15FEB4AB" w:rsidRDefault="00412247" w14:paraId="0776D55A" w14:textId="77777777">
      <w:pPr>
        <w:pStyle w:val="BodyText"/>
        <w:tabs>
          <w:tab w:val="clear" w:pos="5040"/>
          <w:tab w:val="clear" w:pos="10620"/>
        </w:tabs>
        <w:rPr>
          <w:rFonts w:ascii="Arial" w:hAnsi="Arial" w:cs="Arial"/>
          <w:sz w:val="20"/>
        </w:rPr>
      </w:pPr>
    </w:p>
    <w:p w:rsidRPr="00412247" w:rsidR="00F16A1F" w:rsidP="3739DE68" w:rsidRDefault="00412247" w14:paraId="004A4C0E" w14:textId="02052234">
      <w:pPr>
        <w:pStyle w:val="BodyText"/>
        <w:tabs>
          <w:tab w:val="left" w:pos="5760"/>
        </w:tabs>
        <w:rPr>
          <w:rFonts w:ascii="Arial" w:hAnsi="Arial" w:eastAsia="Arial" w:cs="Arial"/>
          <w:b/>
          <w:sz w:val="20"/>
        </w:rPr>
      </w:pPr>
      <w:r w:rsidRPr="00412247">
        <w:rPr>
          <w:rFonts w:ascii="Arial" w:hAnsi="Arial" w:eastAsia="Arial" w:cs="Arial"/>
          <w:b/>
          <w:sz w:val="20"/>
        </w:rPr>
        <w:t xml:space="preserve">Observations and </w:t>
      </w:r>
      <w:r w:rsidRPr="00412247" w:rsidR="20291945">
        <w:rPr>
          <w:rFonts w:ascii="Arial" w:hAnsi="Arial" w:eastAsia="Arial" w:cs="Arial"/>
          <w:b/>
          <w:sz w:val="20"/>
        </w:rPr>
        <w:t>Discussion:</w:t>
      </w:r>
    </w:p>
    <w:p w:rsidRPr="00412247" w:rsidR="004D037E" w:rsidP="3739DE68" w:rsidRDefault="004D037E" w14:paraId="41847088" w14:textId="78FF927C">
      <w:pPr>
        <w:pStyle w:val="BodyText"/>
        <w:tabs>
          <w:tab w:val="left" w:pos="5760"/>
        </w:tabs>
        <w:rPr>
          <w:rFonts w:ascii="Arial" w:hAnsi="Arial" w:eastAsia="Arial" w:cs="Arial"/>
          <w:sz w:val="20"/>
        </w:rPr>
      </w:pPr>
    </w:p>
    <w:p w:rsidRPr="00412247" w:rsidR="004D037E" w:rsidP="3739DE68" w:rsidRDefault="00412247" w14:paraId="72870F73" w14:textId="46328EB5">
      <w:pPr>
        <w:pStyle w:val="BodyText"/>
        <w:tabs>
          <w:tab w:val="clear" w:pos="5040"/>
          <w:tab w:val="clear" w:pos="10620"/>
        </w:tabs>
        <w:rPr>
          <w:rFonts w:ascii="Arial" w:hAnsi="Arial" w:eastAsia="Arial" w:cs="Arial"/>
          <w:sz w:val="20"/>
        </w:rPr>
      </w:pPr>
      <w:r w:rsidRPr="00412247">
        <w:rPr>
          <w:rFonts w:ascii="Arial" w:hAnsi="Arial" w:eastAsia="Arial" w:cs="Arial"/>
          <w:sz w:val="20"/>
        </w:rPr>
        <w:t xml:space="preserve">During Activity 1 and Activity 3, you used two distinct devices to measure the output from a function generator. </w:t>
      </w:r>
      <w:r w:rsidRPr="00412247" w:rsidR="06DA4821">
        <w:rPr>
          <w:rFonts w:ascii="Arial" w:hAnsi="Arial" w:eastAsia="Arial" w:cs="Arial"/>
          <w:sz w:val="20"/>
        </w:rPr>
        <w:t>Compare the</w:t>
      </w:r>
      <w:r w:rsidRPr="00412247">
        <w:rPr>
          <w:rFonts w:ascii="Arial" w:hAnsi="Arial" w:eastAsia="Arial" w:cs="Arial"/>
          <w:sz w:val="20"/>
        </w:rPr>
        <w:t xml:space="preserve"> </w:t>
      </w:r>
      <w:r w:rsidRPr="00412247" w:rsidR="06DA4821">
        <w:rPr>
          <w:rFonts w:ascii="Arial" w:hAnsi="Arial" w:eastAsia="Arial" w:cs="Arial"/>
          <w:sz w:val="20"/>
        </w:rPr>
        <w:t xml:space="preserve">results </w:t>
      </w:r>
      <w:r w:rsidRPr="00412247">
        <w:rPr>
          <w:rFonts w:ascii="Arial" w:hAnsi="Arial" w:eastAsia="Arial" w:cs="Arial"/>
          <w:sz w:val="20"/>
        </w:rPr>
        <w:t>from both devices</w:t>
      </w:r>
      <w:r w:rsidRPr="00412247" w:rsidR="06DA4821">
        <w:rPr>
          <w:rFonts w:ascii="Arial" w:hAnsi="Arial" w:eastAsia="Arial" w:cs="Arial"/>
          <w:sz w:val="20"/>
        </w:rPr>
        <w:t xml:space="preserve"> and discuss what you observe from the comparison</w:t>
      </w:r>
      <w:r>
        <w:rPr>
          <w:rFonts w:ascii="Arial" w:hAnsi="Arial" w:eastAsia="Arial" w:cs="Arial"/>
          <w:sz w:val="20"/>
        </w:rPr>
        <w:t>, including what you can declare regarding uncertainty for each device.</w:t>
      </w:r>
    </w:p>
    <w:p w:rsidR="004D037E" w:rsidP="15FEB4AB" w:rsidRDefault="004D037E" w14:paraId="7B7E6B98" w14:textId="4C889EDC">
      <w:pPr>
        <w:pStyle w:val="BodyText"/>
        <w:rPr>
          <w:rFonts w:ascii="Arial" w:hAnsi="Arial" w:cs="Arial"/>
          <w:sz w:val="20"/>
        </w:rPr>
      </w:pPr>
    </w:p>
    <w:sectPr w:rsidR="004D037E">
      <w:headerReference w:type="default" r:id="rId10"/>
      <w:footerReference w:type="default" r:id="rId11"/>
      <w:pgSz w:w="12240" w:h="15840" w:orient="portrait"/>
      <w:pgMar w:top="1080" w:right="1080" w:bottom="1080" w:left="10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679B" w:rsidRDefault="00E0679B" w14:paraId="3D6E3F2B" w14:textId="77777777">
      <w:r>
        <w:separator/>
      </w:r>
    </w:p>
  </w:endnote>
  <w:endnote w:type="continuationSeparator" w:id="0">
    <w:p w:rsidR="00E0679B" w:rsidRDefault="00E0679B" w14:paraId="710A22E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FA2067" w:rsidR="00FA2067" w:rsidRDefault="00FA2067" w14:paraId="308430C3" w14:textId="77777777">
    <w:pPr>
      <w:pStyle w:val="Footer"/>
      <w:rPr>
        <w:rFonts w:ascii="Arial" w:hAnsi="Arial" w:cs="Arial"/>
      </w:rPr>
    </w:pPr>
    <w:r>
      <w:tab/>
    </w:r>
    <w:r>
      <w:tab/>
    </w:r>
    <w:r w:rsidRPr="00FA2067">
      <w:rPr>
        <w:rFonts w:ascii="Arial" w:hAnsi="Arial" w:cs="Arial"/>
      </w:rPr>
      <w:tab/>
    </w:r>
    <w:r w:rsidRPr="00FA2067">
      <w:rPr>
        <w:rStyle w:val="PageNumber"/>
        <w:rFonts w:ascii="Arial" w:hAnsi="Arial" w:cs="Arial"/>
      </w:rPr>
      <w:fldChar w:fldCharType="begin"/>
    </w:r>
    <w:r w:rsidRPr="00FA2067">
      <w:rPr>
        <w:rStyle w:val="PageNumber"/>
        <w:rFonts w:ascii="Arial" w:hAnsi="Arial" w:cs="Arial"/>
      </w:rPr>
      <w:instrText xml:space="preserve"> PAGE </w:instrText>
    </w:r>
    <w:r w:rsidRPr="00FA2067">
      <w:rPr>
        <w:rStyle w:val="PageNumber"/>
        <w:rFonts w:ascii="Arial" w:hAnsi="Arial" w:cs="Arial"/>
      </w:rPr>
      <w:fldChar w:fldCharType="separate"/>
    </w:r>
    <w:r w:rsidR="007922B7">
      <w:rPr>
        <w:rStyle w:val="PageNumber"/>
        <w:rFonts w:ascii="Arial" w:hAnsi="Arial" w:cs="Arial"/>
        <w:noProof/>
      </w:rPr>
      <w:t>3</w:t>
    </w:r>
    <w:r w:rsidRPr="00FA2067">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679B" w:rsidRDefault="00E0679B" w14:paraId="659FADE8" w14:textId="77777777">
      <w:r>
        <w:separator/>
      </w:r>
    </w:p>
  </w:footnote>
  <w:footnote w:type="continuationSeparator" w:id="0">
    <w:p w:rsidR="00E0679B" w:rsidRDefault="00E0679B" w14:paraId="50030E3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2067" w:rsidP="00FA2067" w:rsidRDefault="00FA2067" w14:paraId="64A4EF30" w14:textId="4F92C31B">
    <w:pPr>
      <w:jc w:val="both"/>
      <w:rPr>
        <w:rFonts w:ascii="Arial" w:hAnsi="Arial" w:cs="Arial"/>
        <w:b/>
        <w:szCs w:val="24"/>
      </w:rPr>
    </w:pPr>
    <w:bookmarkStart w:name="OLE_LINK2" w:id="3"/>
    <w:r>
      <w:rPr>
        <w:rFonts w:ascii="Arial" w:hAnsi="Arial" w:cs="Arial"/>
        <w:b/>
        <w:szCs w:val="24"/>
      </w:rPr>
      <w:t>ME</w:t>
    </w:r>
    <w:bookmarkEnd w:id="3"/>
    <w:r w:rsidR="00236CF0">
      <w:rPr>
        <w:rFonts w:ascii="Arial" w:hAnsi="Arial" w:cs="Arial"/>
        <w:b/>
        <w:szCs w:val="24"/>
      </w:rPr>
      <w:t xml:space="preserve"> 3023</w:t>
    </w:r>
    <w:r>
      <w:rPr>
        <w:rFonts w:ascii="Arial" w:hAnsi="Arial" w:cs="Arial"/>
        <w:b/>
        <w:szCs w:val="24"/>
      </w:rPr>
      <w:t xml:space="preserve">                               </w:t>
    </w:r>
    <w:r w:rsidR="00236CF0">
      <w:rPr>
        <w:rFonts w:ascii="Arial" w:hAnsi="Arial" w:cs="Arial"/>
        <w:b/>
        <w:szCs w:val="24"/>
      </w:rPr>
      <w:t xml:space="preserve">           </w:t>
    </w:r>
    <w:r w:rsidR="00731BDA">
      <w:rPr>
        <w:rFonts w:ascii="Arial" w:hAnsi="Arial" w:cs="Arial"/>
        <w:b/>
        <w:szCs w:val="24"/>
      </w:rPr>
      <w:t>Challenge 3</w:t>
    </w:r>
    <w:r w:rsidR="00236CF0">
      <w:rPr>
        <w:rFonts w:ascii="Arial" w:hAnsi="Arial" w:cs="Arial"/>
        <w:b/>
        <w:szCs w:val="24"/>
      </w:rPr>
      <w:t xml:space="preserve"> – </w:t>
    </w:r>
    <w:r w:rsidR="00CA2DDE">
      <w:rPr>
        <w:rFonts w:ascii="Arial" w:hAnsi="Arial" w:cs="Arial"/>
        <w:b/>
        <w:szCs w:val="24"/>
      </w:rPr>
      <w:t>Oscilloscope</w:t>
    </w:r>
    <w:r>
      <w:rPr>
        <w:rFonts w:ascii="Arial" w:hAnsi="Arial" w:cs="Arial"/>
        <w:b/>
        <w:szCs w:val="24"/>
      </w:rPr>
      <w:tab/>
    </w:r>
    <w:r>
      <w:rPr>
        <w:rFonts w:ascii="Arial" w:hAnsi="Arial" w:cs="Arial"/>
        <w:b/>
        <w:szCs w:val="24"/>
      </w:rPr>
      <w:tab/>
    </w:r>
    <w:r>
      <w:rPr>
        <w:rFonts w:ascii="Arial" w:hAnsi="Arial" w:cs="Arial"/>
        <w:b/>
        <w:szCs w:val="24"/>
      </w:rPr>
      <w:tab/>
    </w:r>
  </w:p>
  <w:p w:rsidR="00FA2067" w:rsidRDefault="00FA2067" w14:paraId="2678FF66" w14:textId="77777777">
    <w:pPr>
      <w:pStyle w:val="Header"/>
    </w:pPr>
  </w:p>
</w:hdr>
</file>

<file path=word/intelligence.xml><?xml version="1.0" encoding="utf-8"?>
<int:Intelligence xmlns:int="http://schemas.microsoft.com/office/intelligence/2019/intelligence">
  <int:IntelligenceSettings/>
  <int:Manifest>
    <int:WordHash hashCode="x+Zv3jjzSUhQ8B" id="DBxSsr1+"/>
    <int:WordHash hashCode="Xsnww9aQQK/jqv" id="/iIv/Gf0"/>
    <int:WordHash hashCode="C12mTESh3daWjY" id="PsKutxHQ"/>
    <int:WordHash hashCode="oT2Y+yEjeX6cta" id="SCw10NoH"/>
    <int:WordHash hashCode="TSMhIN0KrzbhXe" id="eBAi8B4i"/>
    <int:WordHash hashCode="8iheDbEZ3XaL3O" id="EGmogMN7"/>
  </int:Manifest>
  <int:Observations>
    <int:Content id="DBxSsr1+">
      <int:Rejection type="AugLoop_Text_Critique"/>
    </int:Content>
    <int:Content id="/iIv/Gf0">
      <int:Rejection type="AugLoop_Text_Critique"/>
    </int:Content>
    <int:Content id="PsKutxHQ">
      <int:Rejection type="LegacyProofing"/>
    </int:Content>
    <int:Content id="SCw10NoH">
      <int:Rejection type="LegacyProofing"/>
    </int:Content>
    <int:Content id="eBAi8B4i">
      <int:Rejection type="LegacyProofing"/>
    </int:Content>
    <int:Content id="EGmogMN7">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w:abstractNumId="0" w15:restartNumberingAfterBreak="0">
    <w:nsid w:val="234B3252"/>
    <w:multiLevelType w:val="hybridMultilevel"/>
    <w:tmpl w:val="B810EAC6"/>
    <w:lvl w:ilvl="0" w:tplc="FFFFFFFF">
      <w:start w:val="1"/>
      <w:numFmt w:val="decimal"/>
      <w:lvlText w:val="%1."/>
      <w:lvlJc w:val="left"/>
      <w:pPr>
        <w:tabs>
          <w:tab w:val="num" w:pos="720"/>
        </w:tabs>
        <w:ind w:left="720" w:hanging="360"/>
      </w:pPr>
      <w:rPr>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1387D37"/>
    <w:multiLevelType w:val="hybridMultilevel"/>
    <w:tmpl w:val="06A2E532"/>
    <w:lvl w:ilvl="0" w:tplc="61624B08">
      <w:start w:val="1"/>
      <w:numFmt w:val="bullet"/>
      <w:lvlText w:val=""/>
      <w:lvlJc w:val="left"/>
      <w:pPr>
        <w:ind w:left="720" w:hanging="360"/>
      </w:pPr>
      <w:rPr>
        <w:rFonts w:hint="default" w:ascii="Symbol" w:hAnsi="Symbol"/>
      </w:rPr>
    </w:lvl>
    <w:lvl w:ilvl="1" w:tplc="D0E8F252">
      <w:start w:val="1"/>
      <w:numFmt w:val="bullet"/>
      <w:lvlText w:val="o"/>
      <w:lvlJc w:val="left"/>
      <w:pPr>
        <w:ind w:left="1440" w:hanging="360"/>
      </w:pPr>
      <w:rPr>
        <w:rFonts w:hint="default" w:ascii="Courier New" w:hAnsi="Courier New"/>
      </w:rPr>
    </w:lvl>
    <w:lvl w:ilvl="2" w:tplc="E1E232C6">
      <w:start w:val="1"/>
      <w:numFmt w:val="bullet"/>
      <w:lvlText w:val=""/>
      <w:lvlJc w:val="left"/>
      <w:pPr>
        <w:ind w:left="2160" w:hanging="360"/>
      </w:pPr>
      <w:rPr>
        <w:rFonts w:hint="default" w:ascii="Wingdings" w:hAnsi="Wingdings"/>
      </w:rPr>
    </w:lvl>
    <w:lvl w:ilvl="3" w:tplc="30F8E940">
      <w:start w:val="1"/>
      <w:numFmt w:val="bullet"/>
      <w:lvlText w:val=""/>
      <w:lvlJc w:val="left"/>
      <w:pPr>
        <w:ind w:left="2880" w:hanging="360"/>
      </w:pPr>
      <w:rPr>
        <w:rFonts w:hint="default" w:ascii="Symbol" w:hAnsi="Symbol"/>
      </w:rPr>
    </w:lvl>
    <w:lvl w:ilvl="4" w:tplc="E8BE5B70">
      <w:start w:val="1"/>
      <w:numFmt w:val="bullet"/>
      <w:lvlText w:val="o"/>
      <w:lvlJc w:val="left"/>
      <w:pPr>
        <w:ind w:left="3600" w:hanging="360"/>
      </w:pPr>
      <w:rPr>
        <w:rFonts w:hint="default" w:ascii="Courier New" w:hAnsi="Courier New"/>
      </w:rPr>
    </w:lvl>
    <w:lvl w:ilvl="5" w:tplc="2A72AF28">
      <w:start w:val="1"/>
      <w:numFmt w:val="bullet"/>
      <w:lvlText w:val=""/>
      <w:lvlJc w:val="left"/>
      <w:pPr>
        <w:ind w:left="4320" w:hanging="360"/>
      </w:pPr>
      <w:rPr>
        <w:rFonts w:hint="default" w:ascii="Wingdings" w:hAnsi="Wingdings"/>
      </w:rPr>
    </w:lvl>
    <w:lvl w:ilvl="6" w:tplc="469C5126">
      <w:start w:val="1"/>
      <w:numFmt w:val="bullet"/>
      <w:lvlText w:val=""/>
      <w:lvlJc w:val="left"/>
      <w:pPr>
        <w:ind w:left="5040" w:hanging="360"/>
      </w:pPr>
      <w:rPr>
        <w:rFonts w:hint="default" w:ascii="Symbol" w:hAnsi="Symbol"/>
      </w:rPr>
    </w:lvl>
    <w:lvl w:ilvl="7" w:tplc="91BA126A">
      <w:start w:val="1"/>
      <w:numFmt w:val="bullet"/>
      <w:lvlText w:val="o"/>
      <w:lvlJc w:val="left"/>
      <w:pPr>
        <w:ind w:left="5760" w:hanging="360"/>
      </w:pPr>
      <w:rPr>
        <w:rFonts w:hint="default" w:ascii="Courier New" w:hAnsi="Courier New"/>
      </w:rPr>
    </w:lvl>
    <w:lvl w:ilvl="8" w:tplc="B19ADD56">
      <w:start w:val="1"/>
      <w:numFmt w:val="bullet"/>
      <w:lvlText w:val=""/>
      <w:lvlJc w:val="left"/>
      <w:pPr>
        <w:ind w:left="6480" w:hanging="360"/>
      </w:pPr>
      <w:rPr>
        <w:rFonts w:hint="default" w:ascii="Wingdings" w:hAnsi="Wingdings"/>
      </w:rPr>
    </w:lvl>
  </w:abstractNum>
  <w:num w:numId="3">
    <w:abstractNumId w:val="2"/>
  </w:num>
  <w:num w:numId="1">
    <w:abstractNumId w:val="1"/>
  </w:num>
  <w:num w:numId="2">
    <w:abstractNumId w:val="0"/>
  </w:num>
  <w:numIdMacAtCleanup w:val="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val="bestFit" w:percent="14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360"/>
  <w:drawingGridVerticalSpacing w:val="36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067"/>
    <w:rsid w:val="000008E7"/>
    <w:rsid w:val="000076C3"/>
    <w:rsid w:val="00011621"/>
    <w:rsid w:val="000128D6"/>
    <w:rsid w:val="00013A97"/>
    <w:rsid w:val="00027F05"/>
    <w:rsid w:val="00091E10"/>
    <w:rsid w:val="00095125"/>
    <w:rsid w:val="000B0EE9"/>
    <w:rsid w:val="000D37F9"/>
    <w:rsid w:val="00144FC2"/>
    <w:rsid w:val="001B5889"/>
    <w:rsid w:val="001E11B7"/>
    <w:rsid w:val="0020590F"/>
    <w:rsid w:val="00221E31"/>
    <w:rsid w:val="002252F2"/>
    <w:rsid w:val="002360DF"/>
    <w:rsid w:val="00236CF0"/>
    <w:rsid w:val="00251D66"/>
    <w:rsid w:val="00255947"/>
    <w:rsid w:val="00280FA2"/>
    <w:rsid w:val="00281C21"/>
    <w:rsid w:val="002B01E5"/>
    <w:rsid w:val="00301907"/>
    <w:rsid w:val="0030350A"/>
    <w:rsid w:val="00320605"/>
    <w:rsid w:val="00383219"/>
    <w:rsid w:val="003839CD"/>
    <w:rsid w:val="003A2738"/>
    <w:rsid w:val="003D1EA2"/>
    <w:rsid w:val="003F7D81"/>
    <w:rsid w:val="00405A9B"/>
    <w:rsid w:val="00412247"/>
    <w:rsid w:val="004123A2"/>
    <w:rsid w:val="004847A1"/>
    <w:rsid w:val="004979A1"/>
    <w:rsid w:val="004C7B8F"/>
    <w:rsid w:val="004D037E"/>
    <w:rsid w:val="004D3615"/>
    <w:rsid w:val="00525C37"/>
    <w:rsid w:val="00533AAE"/>
    <w:rsid w:val="005340CF"/>
    <w:rsid w:val="0057630E"/>
    <w:rsid w:val="005D7990"/>
    <w:rsid w:val="005E1117"/>
    <w:rsid w:val="005E3462"/>
    <w:rsid w:val="00602277"/>
    <w:rsid w:val="006074C6"/>
    <w:rsid w:val="00613E4B"/>
    <w:rsid w:val="0063727D"/>
    <w:rsid w:val="00695233"/>
    <w:rsid w:val="006D02C4"/>
    <w:rsid w:val="006D2DAF"/>
    <w:rsid w:val="006E2E3E"/>
    <w:rsid w:val="00704124"/>
    <w:rsid w:val="0070483B"/>
    <w:rsid w:val="0070529E"/>
    <w:rsid w:val="0071904D"/>
    <w:rsid w:val="00721295"/>
    <w:rsid w:val="00731BDA"/>
    <w:rsid w:val="007673DC"/>
    <w:rsid w:val="007922B7"/>
    <w:rsid w:val="007B6EE8"/>
    <w:rsid w:val="007D28E0"/>
    <w:rsid w:val="007E7D6A"/>
    <w:rsid w:val="008470DA"/>
    <w:rsid w:val="008547FA"/>
    <w:rsid w:val="0089359D"/>
    <w:rsid w:val="008D0C7B"/>
    <w:rsid w:val="00900F28"/>
    <w:rsid w:val="00916641"/>
    <w:rsid w:val="00920BF1"/>
    <w:rsid w:val="00940083"/>
    <w:rsid w:val="00984728"/>
    <w:rsid w:val="0099309D"/>
    <w:rsid w:val="009C341F"/>
    <w:rsid w:val="009E1298"/>
    <w:rsid w:val="009E303C"/>
    <w:rsid w:val="009F3859"/>
    <w:rsid w:val="009F7329"/>
    <w:rsid w:val="00A0650A"/>
    <w:rsid w:val="00A37878"/>
    <w:rsid w:val="00A63918"/>
    <w:rsid w:val="00AB5DEC"/>
    <w:rsid w:val="00AE0745"/>
    <w:rsid w:val="00AF3450"/>
    <w:rsid w:val="00AF3AEC"/>
    <w:rsid w:val="00B03B1B"/>
    <w:rsid w:val="00B1797B"/>
    <w:rsid w:val="00B23861"/>
    <w:rsid w:val="00B30858"/>
    <w:rsid w:val="00B5158A"/>
    <w:rsid w:val="00B536DC"/>
    <w:rsid w:val="00B82DDF"/>
    <w:rsid w:val="00BB0BA6"/>
    <w:rsid w:val="00BE666C"/>
    <w:rsid w:val="00C02DC2"/>
    <w:rsid w:val="00C10137"/>
    <w:rsid w:val="00C113A9"/>
    <w:rsid w:val="00C75358"/>
    <w:rsid w:val="00CA2DDE"/>
    <w:rsid w:val="00CB2E25"/>
    <w:rsid w:val="00CE46C3"/>
    <w:rsid w:val="00D2204C"/>
    <w:rsid w:val="00D26914"/>
    <w:rsid w:val="00D31092"/>
    <w:rsid w:val="00D66588"/>
    <w:rsid w:val="00D669E1"/>
    <w:rsid w:val="00D9257D"/>
    <w:rsid w:val="00DA2FAF"/>
    <w:rsid w:val="00DB4842"/>
    <w:rsid w:val="00DF4676"/>
    <w:rsid w:val="00DF6FCB"/>
    <w:rsid w:val="00E0679B"/>
    <w:rsid w:val="00E23FC3"/>
    <w:rsid w:val="00E27B4F"/>
    <w:rsid w:val="00E3149F"/>
    <w:rsid w:val="00E53776"/>
    <w:rsid w:val="00E666D5"/>
    <w:rsid w:val="00EA0BAD"/>
    <w:rsid w:val="00EB580B"/>
    <w:rsid w:val="00ED0A52"/>
    <w:rsid w:val="00F01FE7"/>
    <w:rsid w:val="00F11E83"/>
    <w:rsid w:val="00F13E8D"/>
    <w:rsid w:val="00F16A1F"/>
    <w:rsid w:val="00F2744E"/>
    <w:rsid w:val="00F3405B"/>
    <w:rsid w:val="00F34ACE"/>
    <w:rsid w:val="00F456C5"/>
    <w:rsid w:val="00F71E74"/>
    <w:rsid w:val="00F90FCA"/>
    <w:rsid w:val="00F97C6A"/>
    <w:rsid w:val="00FA2067"/>
    <w:rsid w:val="00FB6B1D"/>
    <w:rsid w:val="00FE1586"/>
    <w:rsid w:val="00FE74F8"/>
    <w:rsid w:val="0195336B"/>
    <w:rsid w:val="029FD113"/>
    <w:rsid w:val="0333909D"/>
    <w:rsid w:val="03EA357C"/>
    <w:rsid w:val="0434C48E"/>
    <w:rsid w:val="04505876"/>
    <w:rsid w:val="04AB61AA"/>
    <w:rsid w:val="04D90FB9"/>
    <w:rsid w:val="0525840C"/>
    <w:rsid w:val="056C8D4F"/>
    <w:rsid w:val="05E97106"/>
    <w:rsid w:val="06C9988C"/>
    <w:rsid w:val="06DA4821"/>
    <w:rsid w:val="0709DA43"/>
    <w:rsid w:val="076B832D"/>
    <w:rsid w:val="07AB98CA"/>
    <w:rsid w:val="08280CF6"/>
    <w:rsid w:val="083CD3D5"/>
    <w:rsid w:val="087F82EF"/>
    <w:rsid w:val="090B7EAE"/>
    <w:rsid w:val="09605B2D"/>
    <w:rsid w:val="0A1293D0"/>
    <w:rsid w:val="0A1B19B8"/>
    <w:rsid w:val="0BB61DEB"/>
    <w:rsid w:val="0C563984"/>
    <w:rsid w:val="0CA03C88"/>
    <w:rsid w:val="0CD646E8"/>
    <w:rsid w:val="0D0FC170"/>
    <w:rsid w:val="0DA4226B"/>
    <w:rsid w:val="0DAE3E25"/>
    <w:rsid w:val="0E0367DE"/>
    <w:rsid w:val="0E5A8E16"/>
    <w:rsid w:val="0EC9B7C7"/>
    <w:rsid w:val="0EDE4A3E"/>
    <w:rsid w:val="0FF8730D"/>
    <w:rsid w:val="102AC535"/>
    <w:rsid w:val="106FEA81"/>
    <w:rsid w:val="10746801"/>
    <w:rsid w:val="10E2294C"/>
    <w:rsid w:val="10E8874E"/>
    <w:rsid w:val="10F2A56D"/>
    <w:rsid w:val="1117C41E"/>
    <w:rsid w:val="116F3E15"/>
    <w:rsid w:val="11FCDB8E"/>
    <w:rsid w:val="12305001"/>
    <w:rsid w:val="123F6436"/>
    <w:rsid w:val="1296535D"/>
    <w:rsid w:val="12D85AE1"/>
    <w:rsid w:val="12E9FACF"/>
    <w:rsid w:val="1322F086"/>
    <w:rsid w:val="134C56F2"/>
    <w:rsid w:val="135E6B9E"/>
    <w:rsid w:val="137A0EE1"/>
    <w:rsid w:val="138561D6"/>
    <w:rsid w:val="138E2C3C"/>
    <w:rsid w:val="13C12FD0"/>
    <w:rsid w:val="13D35004"/>
    <w:rsid w:val="141DC718"/>
    <w:rsid w:val="1454719F"/>
    <w:rsid w:val="1455C83E"/>
    <w:rsid w:val="147BC341"/>
    <w:rsid w:val="14AF43D5"/>
    <w:rsid w:val="14BBD4A3"/>
    <w:rsid w:val="150498C4"/>
    <w:rsid w:val="152823F5"/>
    <w:rsid w:val="15346CFA"/>
    <w:rsid w:val="155F9510"/>
    <w:rsid w:val="1560FC40"/>
    <w:rsid w:val="15728160"/>
    <w:rsid w:val="159E260A"/>
    <w:rsid w:val="15E8C9A7"/>
    <w:rsid w:val="15F35DB0"/>
    <w:rsid w:val="15FEB4AB"/>
    <w:rsid w:val="160CFB25"/>
    <w:rsid w:val="16259B72"/>
    <w:rsid w:val="165BD6F4"/>
    <w:rsid w:val="16867737"/>
    <w:rsid w:val="169B496C"/>
    <w:rsid w:val="16C3AADE"/>
    <w:rsid w:val="16C777AC"/>
    <w:rsid w:val="1734C96B"/>
    <w:rsid w:val="18888436"/>
    <w:rsid w:val="18FA6364"/>
    <w:rsid w:val="19449BE7"/>
    <w:rsid w:val="195B8A2D"/>
    <w:rsid w:val="19C6AE6C"/>
    <w:rsid w:val="1A109E1E"/>
    <w:rsid w:val="1A8804DB"/>
    <w:rsid w:val="1A9A0764"/>
    <w:rsid w:val="1AFCD103"/>
    <w:rsid w:val="1BD42F3B"/>
    <w:rsid w:val="1BD70C9F"/>
    <w:rsid w:val="1C580B2B"/>
    <w:rsid w:val="1CC47E8C"/>
    <w:rsid w:val="1D1ECB24"/>
    <w:rsid w:val="1D2864E7"/>
    <w:rsid w:val="1D550649"/>
    <w:rsid w:val="1DA67D40"/>
    <w:rsid w:val="1E0B3A11"/>
    <w:rsid w:val="1E61A7D8"/>
    <w:rsid w:val="1EB491C6"/>
    <w:rsid w:val="1FAC9D88"/>
    <w:rsid w:val="1FDC9062"/>
    <w:rsid w:val="2006E803"/>
    <w:rsid w:val="20291945"/>
    <w:rsid w:val="203FA6E1"/>
    <w:rsid w:val="205495C6"/>
    <w:rsid w:val="205A3CB5"/>
    <w:rsid w:val="210F6DCA"/>
    <w:rsid w:val="2121E601"/>
    <w:rsid w:val="21297420"/>
    <w:rsid w:val="22101ED2"/>
    <w:rsid w:val="22B400EA"/>
    <w:rsid w:val="23143124"/>
    <w:rsid w:val="23866B5A"/>
    <w:rsid w:val="23A761BB"/>
    <w:rsid w:val="24360531"/>
    <w:rsid w:val="248F1D33"/>
    <w:rsid w:val="24CF1BA7"/>
    <w:rsid w:val="25A5545D"/>
    <w:rsid w:val="271E1C77"/>
    <w:rsid w:val="2733469D"/>
    <w:rsid w:val="273CE2FB"/>
    <w:rsid w:val="28340646"/>
    <w:rsid w:val="2983723A"/>
    <w:rsid w:val="29B7F80E"/>
    <w:rsid w:val="29DCF2DA"/>
    <w:rsid w:val="29E3EED9"/>
    <w:rsid w:val="2A5B5B60"/>
    <w:rsid w:val="2AFB6102"/>
    <w:rsid w:val="2B5DAE33"/>
    <w:rsid w:val="2B70C9A7"/>
    <w:rsid w:val="2BB4634D"/>
    <w:rsid w:val="2BD2CA48"/>
    <w:rsid w:val="2C0F9C0A"/>
    <w:rsid w:val="2C2D272B"/>
    <w:rsid w:val="2D89FDE1"/>
    <w:rsid w:val="2D925830"/>
    <w:rsid w:val="2DFF9005"/>
    <w:rsid w:val="2E010081"/>
    <w:rsid w:val="2E0BA87D"/>
    <w:rsid w:val="2F86EC45"/>
    <w:rsid w:val="2F9F1B3B"/>
    <w:rsid w:val="2FD3BEC0"/>
    <w:rsid w:val="3028F467"/>
    <w:rsid w:val="303DEED0"/>
    <w:rsid w:val="3176A0DE"/>
    <w:rsid w:val="31AD436F"/>
    <w:rsid w:val="323DB4FC"/>
    <w:rsid w:val="3277EAA0"/>
    <w:rsid w:val="33B866E0"/>
    <w:rsid w:val="341224DB"/>
    <w:rsid w:val="34154A10"/>
    <w:rsid w:val="3739DE68"/>
    <w:rsid w:val="37CBCB3D"/>
    <w:rsid w:val="38556335"/>
    <w:rsid w:val="38B14CDA"/>
    <w:rsid w:val="38B79B36"/>
    <w:rsid w:val="3954F996"/>
    <w:rsid w:val="397BBC51"/>
    <w:rsid w:val="39C6CA56"/>
    <w:rsid w:val="39D2BBA6"/>
    <w:rsid w:val="3A63FCF3"/>
    <w:rsid w:val="3A7C9C60"/>
    <w:rsid w:val="3ADA8152"/>
    <w:rsid w:val="3B2618A7"/>
    <w:rsid w:val="3B38D81A"/>
    <w:rsid w:val="3BF45093"/>
    <w:rsid w:val="3C44CEFD"/>
    <w:rsid w:val="3C79A1AB"/>
    <w:rsid w:val="3C820D7B"/>
    <w:rsid w:val="3C82A9F8"/>
    <w:rsid w:val="3C98B8D1"/>
    <w:rsid w:val="3CA410BB"/>
    <w:rsid w:val="3DC885FC"/>
    <w:rsid w:val="3DCAE2E1"/>
    <w:rsid w:val="3E440E46"/>
    <w:rsid w:val="3E8E09B7"/>
    <w:rsid w:val="3EC66EB2"/>
    <w:rsid w:val="3EDECA43"/>
    <w:rsid w:val="3F4C0D3E"/>
    <w:rsid w:val="3F767F7F"/>
    <w:rsid w:val="3FBA4ABA"/>
    <w:rsid w:val="403E9351"/>
    <w:rsid w:val="409E3A98"/>
    <w:rsid w:val="413C292D"/>
    <w:rsid w:val="422444FF"/>
    <w:rsid w:val="42661A90"/>
    <w:rsid w:val="42889A58"/>
    <w:rsid w:val="42A5577C"/>
    <w:rsid w:val="42BC5DB2"/>
    <w:rsid w:val="42D0528C"/>
    <w:rsid w:val="4304210D"/>
    <w:rsid w:val="43312A8C"/>
    <w:rsid w:val="43446A44"/>
    <w:rsid w:val="434D5450"/>
    <w:rsid w:val="434EC118"/>
    <w:rsid w:val="43572A01"/>
    <w:rsid w:val="43CA693D"/>
    <w:rsid w:val="43E39DC2"/>
    <w:rsid w:val="43F77D74"/>
    <w:rsid w:val="4415BB8A"/>
    <w:rsid w:val="44702EC4"/>
    <w:rsid w:val="44BABC1D"/>
    <w:rsid w:val="458CA91A"/>
    <w:rsid w:val="45B7442E"/>
    <w:rsid w:val="45EFC2D9"/>
    <w:rsid w:val="46A529B5"/>
    <w:rsid w:val="46B05C2A"/>
    <w:rsid w:val="470FE57F"/>
    <w:rsid w:val="4796A39F"/>
    <w:rsid w:val="47BEA23B"/>
    <w:rsid w:val="47E80B01"/>
    <w:rsid w:val="48734AD3"/>
    <w:rsid w:val="48D4FF3F"/>
    <w:rsid w:val="48E259B2"/>
    <w:rsid w:val="494F3386"/>
    <w:rsid w:val="499FFF46"/>
    <w:rsid w:val="4A343539"/>
    <w:rsid w:val="4A59B919"/>
    <w:rsid w:val="4ADC4152"/>
    <w:rsid w:val="4B12B427"/>
    <w:rsid w:val="4B8EBC73"/>
    <w:rsid w:val="4BC8B908"/>
    <w:rsid w:val="4BCB481D"/>
    <w:rsid w:val="4C0A0839"/>
    <w:rsid w:val="4C6A337A"/>
    <w:rsid w:val="4C831BDD"/>
    <w:rsid w:val="4CB54634"/>
    <w:rsid w:val="4CB9B7EC"/>
    <w:rsid w:val="4CFBD30D"/>
    <w:rsid w:val="4D6E9CF8"/>
    <w:rsid w:val="4D8E0FAD"/>
    <w:rsid w:val="4DAB6A48"/>
    <w:rsid w:val="4DCD7913"/>
    <w:rsid w:val="4ECB2143"/>
    <w:rsid w:val="4F05C679"/>
    <w:rsid w:val="4F0EC1DD"/>
    <w:rsid w:val="4FC044FC"/>
    <w:rsid w:val="4FDC480F"/>
    <w:rsid w:val="4FF4988C"/>
    <w:rsid w:val="50313319"/>
    <w:rsid w:val="5068F8A9"/>
    <w:rsid w:val="509682B5"/>
    <w:rsid w:val="50FD1106"/>
    <w:rsid w:val="5115F0CE"/>
    <w:rsid w:val="52061FE9"/>
    <w:rsid w:val="522A86E3"/>
    <w:rsid w:val="5237BE98"/>
    <w:rsid w:val="526D6163"/>
    <w:rsid w:val="529389F3"/>
    <w:rsid w:val="538CB57F"/>
    <w:rsid w:val="54042206"/>
    <w:rsid w:val="5459F4A7"/>
    <w:rsid w:val="5475CE89"/>
    <w:rsid w:val="54A04250"/>
    <w:rsid w:val="54AEF4BF"/>
    <w:rsid w:val="5605CA80"/>
    <w:rsid w:val="563DF857"/>
    <w:rsid w:val="56A28739"/>
    <w:rsid w:val="56A4F9A9"/>
    <w:rsid w:val="5727AA29"/>
    <w:rsid w:val="5772B20B"/>
    <w:rsid w:val="57A590B6"/>
    <w:rsid w:val="57CEF53C"/>
    <w:rsid w:val="59B800A6"/>
    <w:rsid w:val="59B9D652"/>
    <w:rsid w:val="59E47E79"/>
    <w:rsid w:val="5A45DF22"/>
    <w:rsid w:val="5A5F4AEB"/>
    <w:rsid w:val="5A980E56"/>
    <w:rsid w:val="5AD0CBE1"/>
    <w:rsid w:val="5AE35033"/>
    <w:rsid w:val="5B23CEDF"/>
    <w:rsid w:val="5B29B59C"/>
    <w:rsid w:val="5BD2F341"/>
    <w:rsid w:val="5BF3EF13"/>
    <w:rsid w:val="5BFB1B4C"/>
    <w:rsid w:val="5C0C3EE0"/>
    <w:rsid w:val="5C3E9C36"/>
    <w:rsid w:val="5C9483AA"/>
    <w:rsid w:val="5CCC1EC9"/>
    <w:rsid w:val="5CE37FDE"/>
    <w:rsid w:val="5D4862AB"/>
    <w:rsid w:val="5D6E4449"/>
    <w:rsid w:val="5DC714CB"/>
    <w:rsid w:val="5DD30C76"/>
    <w:rsid w:val="5E833D9E"/>
    <w:rsid w:val="5ED10F74"/>
    <w:rsid w:val="5F132D2B"/>
    <w:rsid w:val="5F859B9E"/>
    <w:rsid w:val="5FBC2F1A"/>
    <w:rsid w:val="5FBCDF33"/>
    <w:rsid w:val="6032B392"/>
    <w:rsid w:val="6045D47A"/>
    <w:rsid w:val="60838C03"/>
    <w:rsid w:val="60F320A4"/>
    <w:rsid w:val="613855BF"/>
    <w:rsid w:val="616F9F40"/>
    <w:rsid w:val="6177F69B"/>
    <w:rsid w:val="61CD8B54"/>
    <w:rsid w:val="6233585D"/>
    <w:rsid w:val="62766DA3"/>
    <w:rsid w:val="62CA9D6C"/>
    <w:rsid w:val="62CE5CAA"/>
    <w:rsid w:val="62E8F14B"/>
    <w:rsid w:val="63D2659D"/>
    <w:rsid w:val="63E0B044"/>
    <w:rsid w:val="640522AE"/>
    <w:rsid w:val="644EC0DF"/>
    <w:rsid w:val="64B64B94"/>
    <w:rsid w:val="64F6C1A9"/>
    <w:rsid w:val="65052938"/>
    <w:rsid w:val="65AF7B55"/>
    <w:rsid w:val="65B8C80F"/>
    <w:rsid w:val="65E6E9E9"/>
    <w:rsid w:val="663512C8"/>
    <w:rsid w:val="66DB149E"/>
    <w:rsid w:val="66EA19C9"/>
    <w:rsid w:val="67205A9D"/>
    <w:rsid w:val="672B2548"/>
    <w:rsid w:val="67EF7796"/>
    <w:rsid w:val="687429FA"/>
    <w:rsid w:val="6880BBA9"/>
    <w:rsid w:val="68BD3816"/>
    <w:rsid w:val="69E179E6"/>
    <w:rsid w:val="69F7F555"/>
    <w:rsid w:val="6A176E44"/>
    <w:rsid w:val="6A34B453"/>
    <w:rsid w:val="6A5A9779"/>
    <w:rsid w:val="6B173457"/>
    <w:rsid w:val="6B6F5CD9"/>
    <w:rsid w:val="6B75B1D7"/>
    <w:rsid w:val="6B8471B0"/>
    <w:rsid w:val="6BD0C540"/>
    <w:rsid w:val="6BFDCB02"/>
    <w:rsid w:val="6C468FFD"/>
    <w:rsid w:val="6C4B0C21"/>
    <w:rsid w:val="6CC5D63F"/>
    <w:rsid w:val="6CEF49BB"/>
    <w:rsid w:val="6D191AA8"/>
    <w:rsid w:val="6D53D3D2"/>
    <w:rsid w:val="6D5E5B9E"/>
    <w:rsid w:val="6D9A8192"/>
    <w:rsid w:val="6E551BB2"/>
    <w:rsid w:val="6EBFC562"/>
    <w:rsid w:val="6F274C97"/>
    <w:rsid w:val="6F2B1872"/>
    <w:rsid w:val="6FCAF5AE"/>
    <w:rsid w:val="7034F0A6"/>
    <w:rsid w:val="7064CA52"/>
    <w:rsid w:val="70747E7B"/>
    <w:rsid w:val="7148EA3A"/>
    <w:rsid w:val="71540A5C"/>
    <w:rsid w:val="7155827E"/>
    <w:rsid w:val="71AAC253"/>
    <w:rsid w:val="7219A1A3"/>
    <w:rsid w:val="7226C186"/>
    <w:rsid w:val="723EA641"/>
    <w:rsid w:val="7293EDF3"/>
    <w:rsid w:val="72976B53"/>
    <w:rsid w:val="72EDA3AD"/>
    <w:rsid w:val="73AC6916"/>
    <w:rsid w:val="73C6CC7C"/>
    <w:rsid w:val="73EE2489"/>
    <w:rsid w:val="73FDB699"/>
    <w:rsid w:val="7427DA89"/>
    <w:rsid w:val="751C24C1"/>
    <w:rsid w:val="7534C7B1"/>
    <w:rsid w:val="766C68C0"/>
    <w:rsid w:val="76A1E95B"/>
    <w:rsid w:val="7725C54B"/>
    <w:rsid w:val="775D7083"/>
    <w:rsid w:val="78965E92"/>
    <w:rsid w:val="78B275C9"/>
    <w:rsid w:val="78EAC27F"/>
    <w:rsid w:val="78F1F2DD"/>
    <w:rsid w:val="798195B7"/>
    <w:rsid w:val="79A6AABD"/>
    <w:rsid w:val="79BFDEFA"/>
    <w:rsid w:val="79D49C87"/>
    <w:rsid w:val="79DFA6A4"/>
    <w:rsid w:val="7A0A29AA"/>
    <w:rsid w:val="7B4FA3EB"/>
    <w:rsid w:val="7B59A863"/>
    <w:rsid w:val="7B5BAF5B"/>
    <w:rsid w:val="7B7B7802"/>
    <w:rsid w:val="7BAAF3BC"/>
    <w:rsid w:val="7BABD822"/>
    <w:rsid w:val="7BB998EE"/>
    <w:rsid w:val="7BEED690"/>
    <w:rsid w:val="7C2E5C6B"/>
    <w:rsid w:val="7C3C16DF"/>
    <w:rsid w:val="7C5937F7"/>
    <w:rsid w:val="7C612FEB"/>
    <w:rsid w:val="7C6410B8"/>
    <w:rsid w:val="7CAA44A9"/>
    <w:rsid w:val="7CF40D7C"/>
    <w:rsid w:val="7ECFEE17"/>
    <w:rsid w:val="7ED51F10"/>
    <w:rsid w:val="7EF31720"/>
    <w:rsid w:val="7F36B645"/>
    <w:rsid w:val="7F5B44E1"/>
    <w:rsid w:val="7F77EE96"/>
    <w:rsid w:val="7F890EF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mso-position-vertical-relative:page" fill="f" fillcolor="white">
      <v:fill on="f" color="white"/>
      <v:textbox inset="0,0,0,0"/>
    </o:shapedefaults>
    <o:shapelayout v:ext="edit">
      <o:idmap v:ext="edit" data="1"/>
    </o:shapelayout>
  </w:shapeDefaults>
  <w:decimalSymbol w:val="."/>
  <w:listSeparator w:val=","/>
  <w14:docId w14:val="7C6BB9C4"/>
  <w15:chartTrackingRefBased/>
  <w15:docId w15:val="{A293EF6C-20D1-4DAB-A155-C058BA52183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Pr>
      <w:sz w:val="24"/>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tabs>
        <w:tab w:val="center" w:pos="360"/>
        <w:tab w:val="left" w:pos="1440"/>
        <w:tab w:val="left" w:pos="2880"/>
        <w:tab w:val="left" w:pos="4320"/>
        <w:tab w:val="center" w:pos="5040"/>
        <w:tab w:val="left" w:pos="5760"/>
        <w:tab w:val="left" w:pos="7200"/>
        <w:tab w:val="left" w:pos="8640"/>
        <w:tab w:val="right" w:pos="10620"/>
      </w:tabs>
      <w:jc w:val="center"/>
      <w:outlineLvl w:val="2"/>
    </w:pPr>
    <w:rPr>
      <w:b/>
    </w:rPr>
  </w:style>
  <w:style w:type="paragraph" w:styleId="Heading4">
    <w:name w:val="heading 4"/>
    <w:basedOn w:val="Normal"/>
    <w:next w:val="Normal"/>
    <w:qFormat/>
    <w:pPr>
      <w:keepNext/>
      <w:jc w:val="center"/>
      <w:outlineLvl w:val="3"/>
    </w:pPr>
    <w:rPr>
      <w:b/>
      <w:bCs/>
      <w:sz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qFormat/>
    <w:pPr>
      <w:spacing w:before="240" w:after="60"/>
      <w:jc w:val="center"/>
      <w:outlineLvl w:val="0"/>
    </w:pPr>
    <w:rPr>
      <w:rFonts w:ascii="Arial" w:hAnsi="Arial"/>
      <w:b/>
      <w:kern w:val="28"/>
      <w:sz w:val="32"/>
    </w:rPr>
  </w:style>
  <w:style w:type="paragraph" w:styleId="BodyText">
    <w:name w:val="Body Text"/>
    <w:basedOn w:val="Normal"/>
    <w:link w:val="BodyTextChar"/>
    <w:pPr>
      <w:tabs>
        <w:tab w:val="center" w:pos="5040"/>
        <w:tab w:val="right" w:pos="10620"/>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FA2067"/>
  </w:style>
  <w:style w:type="paragraph" w:styleId="BalloonText">
    <w:name w:val="Balloon Text"/>
    <w:basedOn w:val="Normal"/>
    <w:semiHidden/>
    <w:rsid w:val="00FA2067"/>
    <w:rPr>
      <w:rFonts w:ascii="Tahoma" w:hAnsi="Tahoma" w:cs="Tahoma"/>
      <w:sz w:val="16"/>
      <w:szCs w:val="16"/>
    </w:rPr>
  </w:style>
  <w:style w:type="paragraph" w:styleId="ClNotesHdg2Bul" w:customStyle="1">
    <w:name w:val="Cl_Notes Hdg 2 Bul"/>
    <w:basedOn w:val="Normal"/>
    <w:rsid w:val="005E3462"/>
    <w:pPr>
      <w:tabs>
        <w:tab w:val="num" w:pos="360"/>
      </w:tabs>
      <w:ind w:left="360" w:hanging="360"/>
    </w:pPr>
  </w:style>
  <w:style w:type="character" w:styleId="BodyTextChar" w:customStyle="1">
    <w:name w:val="Body Text Char"/>
    <w:basedOn w:val="DefaultParagraphFont"/>
    <w:link w:val="BodyText"/>
    <w:rsid w:val="00CA2DD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microsoft.com/office/2019/09/relationships/intelligence" Target="intelligence.xml" Id="Rcc93a73fddc64b80"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950C178BAEFDE4EBF4BCA13945EF3F2" ma:contentTypeVersion="10" ma:contentTypeDescription="Create a new document." ma:contentTypeScope="" ma:versionID="36a093b4b470378e5ca4eb1b021a73de">
  <xsd:schema xmlns:xsd="http://www.w3.org/2001/XMLSchema" xmlns:xs="http://www.w3.org/2001/XMLSchema" xmlns:p="http://schemas.microsoft.com/office/2006/metadata/properties" xmlns:ns2="fb41178e-6c7a-4d3a-b514-1dd3bc275ba0" targetNamespace="http://schemas.microsoft.com/office/2006/metadata/properties" ma:root="true" ma:fieldsID="2da9ca20113c39a29fd807288175afe6" ns2:_="">
    <xsd:import namespace="fb41178e-6c7a-4d3a-b514-1dd3bc275ba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MediaServiceAutoTags"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41178e-6c7a-4d3a-b514-1dd3bc275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F27539-F83B-4F31-B219-B7245EBDF36B}">
  <ds:schemaRefs>
    <ds:schemaRef ds:uri="http://schemas.microsoft.com/sharepoint/v3/contenttype/forms"/>
  </ds:schemaRefs>
</ds:datastoreItem>
</file>

<file path=customXml/itemProps2.xml><?xml version="1.0" encoding="utf-8"?>
<ds:datastoreItem xmlns:ds="http://schemas.openxmlformats.org/officeDocument/2006/customXml" ds:itemID="{638BB86D-AEF8-481E-87C4-B0F8F4626E4C}">
  <ds:schemaRefs>
    <ds:schemaRef ds:uri="41575a59-3dfb-4c2b-abf6-2502c60a051a"/>
    <ds:schemaRef ds:uri="http://purl.org/dc/elements/1.1/"/>
    <ds:schemaRef ds:uri="http://www.w3.org/XML/1998/namespace"/>
    <ds:schemaRef ds:uri="http://purl.org/dc/terms/"/>
    <ds:schemaRef ds:uri="http://schemas.microsoft.com/office/infopath/2007/PartnerControls"/>
    <ds:schemaRef ds:uri="http://purl.org/dc/dcmitype/"/>
    <ds:schemaRef ds:uri="http://schemas.microsoft.com/office/2006/documentManagement/types"/>
    <ds:schemaRef ds:uri="c5cdd3aa-262d-4dd5-814d-917a5eaad98d"/>
    <ds:schemaRef ds:uri="http://schemas.openxmlformats.org/package/2006/metadata/core-properties"/>
    <ds:schemaRef ds:uri="http://schemas.microsoft.com/sharepoint/v3"/>
    <ds:schemaRef ds:uri="http://schemas.microsoft.com/office/2006/metadata/properties"/>
  </ds:schemaRefs>
</ds:datastoreItem>
</file>

<file path=customXml/itemProps3.xml><?xml version="1.0" encoding="utf-8"?>
<ds:datastoreItem xmlns:ds="http://schemas.openxmlformats.org/officeDocument/2006/customXml" ds:itemID="{FCC4CF33-1CBF-4792-B766-90A9D778C3E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Tennessee Tech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Darrell Hoy</dc:creator>
  <keywords/>
  <lastModifiedBy>Pardue, Sally</lastModifiedBy>
  <revision>4</revision>
  <lastPrinted>2019-02-08T01:21:00.0000000Z</lastPrinted>
  <dcterms:created xsi:type="dcterms:W3CDTF">2021-09-17T18:49:00.0000000Z</dcterms:created>
  <dcterms:modified xsi:type="dcterms:W3CDTF">2021-09-17T19:24:32.8364009Z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0x0101002950C178BAEFDE4EBF4BCA13945EF3F2</vt:lpwstr>
  </property>
  <property fmtid="{D5CDD505-2E9C-101B-9397-08002B2CF9AE}" pid="3" name="_dlc_DocIdItemGuid">
    <vt:lpwstr>aa36dde6-cf85-4ccf-8116-a64d9bab1451</vt:lpwstr>
  </property>
</Properties>
</file>